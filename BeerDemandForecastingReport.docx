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22917" w14:textId="515A3189" w:rsidR="00BB087B" w:rsidRPr="00D5375F" w:rsidRDefault="00236BE7" w:rsidP="00735E79">
      <w:pPr>
        <w:pStyle w:val="Title"/>
        <w:jc w:val="center"/>
        <w:rPr>
          <w:rFonts w:ascii="Times New Roman" w:hAnsi="Times New Roman" w:cs="Times New Roman"/>
          <w:rPrChange w:id="0" w:author="Hunter Berberich" w:date="2024-07-08T16:52:00Z">
            <w:rPr/>
          </w:rPrChange>
        </w:rPr>
      </w:pPr>
      <w:bookmarkStart w:id="1" w:name="_Int_WnrFd7iv"/>
      <w:r w:rsidRPr="00E61063">
        <w:rPr>
          <w:rFonts w:ascii="Times New Roman" w:hAnsi="Times New Roman" w:cs="Times New Roman"/>
        </w:rPr>
        <w:t xml:space="preserve">Forecasting Beer Demand at Anadolu Efes: </w:t>
      </w:r>
      <w:r w:rsidRPr="00D5375F">
        <w:rPr>
          <w:rFonts w:ascii="Times New Roman" w:hAnsi="Times New Roman" w:cs="Times New Roman"/>
          <w:rPrChange w:id="2" w:author="Hunter Berberich" w:date="2024-07-08T16:52:00Z">
            <w:rPr/>
          </w:rPrChange>
        </w:rPr>
        <w:t>A Predictive Analytics Case Report</w:t>
      </w:r>
      <w:bookmarkEnd w:id="1"/>
    </w:p>
    <w:p w14:paraId="0976FBEA" w14:textId="77777777" w:rsidR="00DC6F60" w:rsidRPr="00D5375F" w:rsidRDefault="00DC6F60" w:rsidP="00DC6F60">
      <w:pPr>
        <w:rPr>
          <w:rFonts w:ascii="Times New Roman" w:hAnsi="Times New Roman" w:cs="Times New Roman"/>
          <w:rPrChange w:id="3" w:author="Hunter Berberich" w:date="2024-07-08T16:52:00Z">
            <w:rPr/>
          </w:rPrChange>
        </w:rPr>
      </w:pPr>
    </w:p>
    <w:p w14:paraId="0A9E3DEF" w14:textId="77777777" w:rsidR="00735E79" w:rsidRPr="00D5375F" w:rsidRDefault="00735E79" w:rsidP="00DC6F60">
      <w:pPr>
        <w:rPr>
          <w:rFonts w:ascii="Times New Roman" w:hAnsi="Times New Roman" w:cs="Times New Roman"/>
          <w:rPrChange w:id="4" w:author="Hunter Berberich" w:date="2024-07-08T16:52:00Z">
            <w:rPr/>
          </w:rPrChange>
        </w:rPr>
      </w:pPr>
    </w:p>
    <w:p w14:paraId="11B91788" w14:textId="6A699073" w:rsidR="00576ED8" w:rsidRDefault="00735E79" w:rsidP="00735E79">
      <w:pPr>
        <w:jc w:val="center"/>
        <w:rPr>
          <w:rFonts w:ascii="Times New Roman" w:hAnsi="Times New Roman" w:cs="Times New Roman"/>
          <w:i/>
          <w:iCs/>
          <w:sz w:val="28"/>
          <w:szCs w:val="28"/>
        </w:rPr>
      </w:pPr>
      <w:r w:rsidRPr="00D5375F">
        <w:rPr>
          <w:rFonts w:ascii="Times New Roman" w:hAnsi="Times New Roman" w:cs="Times New Roman"/>
          <w:i/>
          <w:iCs/>
          <w:sz w:val="28"/>
          <w:szCs w:val="28"/>
          <w:rPrChange w:id="5" w:author="Hunter Berberich" w:date="2024-07-08T16:52:00Z">
            <w:rPr>
              <w:i/>
              <w:iCs/>
              <w:sz w:val="28"/>
              <w:szCs w:val="28"/>
            </w:rPr>
          </w:rPrChange>
        </w:rPr>
        <w:fldChar w:fldCharType="begin"/>
      </w:r>
      <w:r w:rsidRPr="00D5375F">
        <w:rPr>
          <w:rFonts w:ascii="Times New Roman" w:hAnsi="Times New Roman" w:cs="Times New Roman"/>
          <w:i/>
          <w:iCs/>
          <w:sz w:val="28"/>
          <w:szCs w:val="28"/>
          <w:rPrChange w:id="6" w:author="Hunter Berberich" w:date="2024-07-08T16:52:00Z">
            <w:rPr>
              <w:i/>
              <w:iCs/>
              <w:sz w:val="28"/>
              <w:szCs w:val="28"/>
            </w:rPr>
          </w:rPrChange>
        </w:rPr>
        <w:instrText xml:space="preserve"> DATE \@ "MMMM d, yyyy" </w:instrText>
      </w:r>
      <w:r w:rsidRPr="00D5375F">
        <w:rPr>
          <w:rFonts w:ascii="Times New Roman" w:hAnsi="Times New Roman" w:cs="Times New Roman"/>
          <w:i/>
          <w:iCs/>
          <w:sz w:val="28"/>
          <w:szCs w:val="28"/>
          <w:rPrChange w:id="7" w:author="Hunter Berberich" w:date="2024-07-08T16:52:00Z">
            <w:rPr>
              <w:i/>
              <w:iCs/>
              <w:sz w:val="28"/>
              <w:szCs w:val="28"/>
            </w:rPr>
          </w:rPrChange>
        </w:rPr>
        <w:fldChar w:fldCharType="separate"/>
      </w:r>
      <w:r w:rsidR="00DB09D3">
        <w:rPr>
          <w:rFonts w:ascii="Times New Roman" w:hAnsi="Times New Roman" w:cs="Times New Roman"/>
          <w:i/>
          <w:iCs/>
          <w:noProof/>
          <w:sz w:val="28"/>
          <w:szCs w:val="28"/>
        </w:rPr>
        <w:t>July 22, 2024</w:t>
      </w:r>
      <w:r w:rsidRPr="00D5375F">
        <w:rPr>
          <w:rFonts w:ascii="Times New Roman" w:hAnsi="Times New Roman" w:cs="Times New Roman"/>
          <w:i/>
          <w:iCs/>
          <w:sz w:val="28"/>
          <w:szCs w:val="28"/>
          <w:rPrChange w:id="8" w:author="Hunter Berberich" w:date="2024-07-08T16:52:00Z">
            <w:rPr>
              <w:i/>
              <w:iCs/>
              <w:sz w:val="28"/>
              <w:szCs w:val="28"/>
            </w:rPr>
          </w:rPrChange>
        </w:rPr>
        <w:fldChar w:fldCharType="end"/>
      </w:r>
    </w:p>
    <w:p w14:paraId="70AF87AA" w14:textId="77777777" w:rsidR="00DB09D3" w:rsidRDefault="00DB09D3" w:rsidP="00735E79">
      <w:pPr>
        <w:jc w:val="center"/>
        <w:rPr>
          <w:rFonts w:ascii="Times New Roman" w:hAnsi="Times New Roman" w:cs="Times New Roman"/>
          <w:i/>
          <w:iCs/>
          <w:sz w:val="28"/>
          <w:szCs w:val="28"/>
        </w:rPr>
      </w:pPr>
    </w:p>
    <w:p w14:paraId="74BAE446" w14:textId="27F6AEA0" w:rsidR="00DB09D3" w:rsidRPr="00703FC1" w:rsidRDefault="00DB09D3" w:rsidP="00735E79">
      <w:pPr>
        <w:jc w:val="center"/>
        <w:rPr>
          <w:rFonts w:ascii="Times New Roman" w:hAnsi="Times New Roman" w:cs="Times New Roman"/>
          <w:sz w:val="28"/>
          <w:szCs w:val="28"/>
          <w:rPrChange w:id="9" w:author="Hunter Berberich" w:date="2024-07-08T16:52:00Z">
            <w:rPr>
              <w:i/>
              <w:iCs/>
              <w:sz w:val="28"/>
              <w:szCs w:val="28"/>
            </w:rPr>
          </w:rPrChange>
        </w:rPr>
      </w:pPr>
      <w:r w:rsidRPr="00703FC1">
        <w:rPr>
          <w:rFonts w:ascii="Times New Roman" w:hAnsi="Times New Roman" w:cs="Times New Roman"/>
          <w:sz w:val="28"/>
          <w:szCs w:val="28"/>
        </w:rPr>
        <w:t>Hunter Berberich</w:t>
      </w:r>
    </w:p>
    <w:p w14:paraId="01987E10" w14:textId="77777777" w:rsidR="002904F3" w:rsidRPr="00D5375F" w:rsidRDefault="002904F3" w:rsidP="00DC6F60">
      <w:pPr>
        <w:rPr>
          <w:rFonts w:ascii="Times New Roman" w:hAnsi="Times New Roman" w:cs="Times New Roman"/>
          <w:b/>
          <w:bCs/>
          <w:u w:val="single"/>
          <w:rPrChange w:id="10" w:author="Hunter Berberich" w:date="2024-07-08T16:52:00Z">
            <w:rPr>
              <w:b/>
              <w:bCs/>
              <w:u w:val="single"/>
            </w:rPr>
          </w:rPrChange>
        </w:rPr>
      </w:pPr>
    </w:p>
    <w:p w14:paraId="01409332" w14:textId="77777777" w:rsidR="00576ED8" w:rsidRPr="00D5375F" w:rsidRDefault="00576ED8" w:rsidP="00DC6F60">
      <w:pPr>
        <w:rPr>
          <w:rFonts w:ascii="Times New Roman" w:hAnsi="Times New Roman" w:cs="Times New Roman"/>
          <w:b/>
          <w:bCs/>
          <w:rPrChange w:id="11" w:author="Hunter Berberich" w:date="2024-07-08T16:52:00Z">
            <w:rPr>
              <w:b/>
              <w:bCs/>
            </w:rPr>
          </w:rPrChange>
        </w:rPr>
      </w:pPr>
    </w:p>
    <w:p w14:paraId="0684CC07" w14:textId="77777777" w:rsidR="00BB087B" w:rsidRPr="00D5375F" w:rsidRDefault="00236BE7" w:rsidP="00576ED8">
      <w:pPr>
        <w:pStyle w:val="TOCHeading"/>
        <w:rPr>
          <w:rFonts w:ascii="Times New Roman" w:hAnsi="Times New Roman" w:cs="Times New Roman"/>
          <w:rPrChange w:id="12" w:author="Hunter Berberich" w:date="2024-07-08T16:52:00Z">
            <w:rPr/>
          </w:rPrChange>
        </w:rPr>
      </w:pPr>
      <w:r w:rsidRPr="00D5375F">
        <w:rPr>
          <w:rFonts w:ascii="Times New Roman" w:hAnsi="Times New Roman" w:cs="Times New Roman"/>
          <w:rPrChange w:id="13" w:author="Hunter Berberich" w:date="2024-07-08T16:52:00Z">
            <w:rPr/>
          </w:rPrChange>
        </w:rPr>
        <w:t>Executive Summary</w:t>
      </w:r>
    </w:p>
    <w:p w14:paraId="2F93DCEB" w14:textId="77777777" w:rsidR="00C77FE1" w:rsidRPr="00D5375F" w:rsidRDefault="00236BE7" w:rsidP="008348A0">
      <w:pPr>
        <w:rPr>
          <w:rFonts w:ascii="Times New Roman" w:eastAsia="Times New Roman" w:hAnsi="Times New Roman" w:cs="Times New Roman"/>
          <w:kern w:val="0"/>
          <w14:ligatures w14:val="none"/>
          <w:rPrChange w:id="14" w:author="Hunter Berberich" w:date="2024-07-08T16:52:00Z">
            <w:rPr>
              <w:rFonts w:eastAsia="Times New Roman"/>
              <w:kern w:val="0"/>
              <w14:ligatures w14:val="none"/>
            </w:rPr>
          </w:rPrChange>
        </w:rPr>
      </w:pPr>
      <w:r w:rsidRPr="00D5375F">
        <w:rPr>
          <w:rFonts w:ascii="Times New Roman" w:eastAsia="Times New Roman" w:hAnsi="Times New Roman" w:cs="Times New Roman"/>
          <w:kern w:val="0"/>
          <w14:ligatures w14:val="none"/>
          <w:rPrChange w:id="15" w:author="Hunter Berberich" w:date="2024-07-08T16:52:00Z">
            <w:rPr>
              <w:rFonts w:eastAsia="Times New Roman"/>
              <w:kern w:val="0"/>
              <w14:ligatures w14:val="none"/>
            </w:rPr>
          </w:rPrChange>
        </w:rPr>
        <w:t xml:space="preserve">Efes Beverage Group, a prominent player in </w:t>
      </w:r>
      <w:bookmarkStart w:id="16" w:name="_Int_vJ3JPwUV"/>
      <w:r w:rsidRPr="00D5375F">
        <w:rPr>
          <w:rFonts w:ascii="Times New Roman" w:eastAsia="Times New Roman" w:hAnsi="Times New Roman" w:cs="Times New Roman"/>
          <w:kern w:val="0"/>
          <w14:ligatures w14:val="none"/>
          <w:rPrChange w:id="17" w:author="Hunter Berberich" w:date="2024-07-08T16:52:00Z">
            <w:rPr>
              <w:rFonts w:eastAsia="Times New Roman"/>
              <w:kern w:val="0"/>
              <w14:ligatures w14:val="none"/>
            </w:rPr>
          </w:rPrChange>
        </w:rPr>
        <w:t>Turkey's</w:t>
      </w:r>
      <w:bookmarkEnd w:id="16"/>
      <w:r w:rsidRPr="00D5375F">
        <w:rPr>
          <w:rFonts w:ascii="Times New Roman" w:eastAsia="Times New Roman" w:hAnsi="Times New Roman" w:cs="Times New Roman"/>
          <w:kern w:val="0"/>
          <w14:ligatures w14:val="none"/>
          <w:rPrChange w:id="18" w:author="Hunter Berberich" w:date="2024-07-08T16:52:00Z">
            <w:rPr>
              <w:rFonts w:eastAsia="Times New Roman"/>
              <w:kern w:val="0"/>
              <w14:ligatures w14:val="none"/>
            </w:rPr>
          </w:rPrChange>
        </w:rPr>
        <w:t xml:space="preserve"> beer market, aims to improve its demand forecasting methods to enhance operational efficiency and strategic planning (Köksalan, Özpeynirci, &amp; Süral, 2010). Historically, the company relied on subjective sales input but now seeks a more systematic approach by considering prices, tourism, and seasonality. Analyzing data from 1987 to 1993, significant trends in monthly demand were identified. Explanatory regression models were developed to understand the key factors influencing beer demand, including stepwise and polynomial regression.</w:t>
      </w:r>
    </w:p>
    <w:p w14:paraId="348E862C" w14:textId="77777777" w:rsidR="00E27945" w:rsidRPr="00D5375F" w:rsidRDefault="00E27945" w:rsidP="008348A0">
      <w:pPr>
        <w:rPr>
          <w:rFonts w:ascii="Times New Roman" w:eastAsia="Times New Roman" w:hAnsi="Times New Roman" w:cs="Times New Roman"/>
          <w:kern w:val="0"/>
          <w14:ligatures w14:val="none"/>
          <w:rPrChange w:id="19" w:author="Hunter Berberich" w:date="2024-07-08T16:52:00Z">
            <w:rPr>
              <w:rFonts w:eastAsia="Times New Roman"/>
              <w:kern w:val="0"/>
              <w14:ligatures w14:val="none"/>
            </w:rPr>
          </w:rPrChange>
        </w:rPr>
      </w:pPr>
    </w:p>
    <w:p w14:paraId="568EFBEF" w14:textId="4EEAE68B" w:rsidR="00C77FE1" w:rsidRPr="00D5375F" w:rsidRDefault="1D7F0FC0" w:rsidP="008348A0">
      <w:pPr>
        <w:rPr>
          <w:rFonts w:ascii="Times New Roman" w:eastAsia="Times New Roman" w:hAnsi="Times New Roman" w:cs="Times New Roman"/>
          <w:kern w:val="0"/>
          <w14:ligatures w14:val="none"/>
          <w:rPrChange w:id="20" w:author="Hunter Berberich" w:date="2024-07-08T16:52:00Z">
            <w:rPr>
              <w:rFonts w:eastAsia="Times New Roman"/>
              <w:kern w:val="0"/>
              <w14:ligatures w14:val="none"/>
            </w:rPr>
          </w:rPrChange>
        </w:rPr>
      </w:pPr>
      <w:r w:rsidRPr="00D5375F">
        <w:rPr>
          <w:rFonts w:ascii="Times New Roman" w:eastAsia="Times New Roman" w:hAnsi="Times New Roman" w:cs="Times New Roman"/>
          <w:kern w:val="0"/>
          <w14:ligatures w14:val="none"/>
          <w:rPrChange w:id="21" w:author="Hunter Berberich" w:date="2024-07-08T16:52:00Z">
            <w:rPr>
              <w:rFonts w:eastAsia="Times New Roman"/>
              <w:kern w:val="0"/>
              <w14:ligatures w14:val="none"/>
            </w:rPr>
          </w:rPrChange>
        </w:rPr>
        <w:t>Multiple linear regression and exponential smoothing models were employed for prediction purposes. The time-lagged multiple linear regression model used historical data and lagged variables to predict future demand, significantly improving accuracy with an R-squared value of 0.9818 and a root mean square error of 2.94 million liters</w:t>
      </w:r>
      <w:r w:rsidR="007B688C" w:rsidRPr="00D5375F">
        <w:rPr>
          <w:rFonts w:ascii="Times New Roman" w:eastAsia="Times New Roman" w:hAnsi="Times New Roman" w:cs="Times New Roman"/>
          <w:kern w:val="0"/>
          <w14:ligatures w14:val="none"/>
          <w:rPrChange w:id="22" w:author="Hunter Berberich" w:date="2024-07-08T16:52:00Z">
            <w:rPr>
              <w:rFonts w:eastAsia="Times New Roman"/>
              <w:kern w:val="0"/>
              <w14:ligatures w14:val="none"/>
            </w:rPr>
          </w:rPrChange>
        </w:rPr>
        <w:t>.</w:t>
      </w:r>
      <w:r w:rsidRPr="00D5375F">
        <w:rPr>
          <w:rFonts w:ascii="Times New Roman" w:eastAsia="Times New Roman" w:hAnsi="Times New Roman" w:cs="Times New Roman"/>
          <w:kern w:val="0"/>
          <w14:ligatures w14:val="none"/>
          <w:rPrChange w:id="23" w:author="Hunter Berberich" w:date="2024-07-08T16:52:00Z">
            <w:rPr>
              <w:rFonts w:eastAsia="Times New Roman"/>
              <w:kern w:val="0"/>
              <w14:ligatures w14:val="none"/>
            </w:rPr>
          </w:rPrChange>
        </w:rPr>
        <w:t xml:space="preserve"> The Holt-Winters exponential smoothing model addressed level, trend, and seasonality components, providing reliable forecasts.</w:t>
      </w:r>
    </w:p>
    <w:p w14:paraId="48A16CCD" w14:textId="77777777" w:rsidR="00E27945" w:rsidRPr="00D5375F" w:rsidRDefault="00E27945" w:rsidP="008348A0">
      <w:pPr>
        <w:rPr>
          <w:rFonts w:ascii="Times New Roman" w:eastAsia="Times New Roman" w:hAnsi="Times New Roman" w:cs="Times New Roman"/>
          <w:kern w:val="0"/>
          <w14:ligatures w14:val="none"/>
          <w:rPrChange w:id="24" w:author="Hunter Berberich" w:date="2024-07-08T16:52:00Z">
            <w:rPr>
              <w:rFonts w:eastAsia="Times New Roman"/>
              <w:kern w:val="0"/>
              <w14:ligatures w14:val="none"/>
            </w:rPr>
          </w:rPrChange>
        </w:rPr>
      </w:pPr>
    </w:p>
    <w:p w14:paraId="03A73223" w14:textId="0FED20F6" w:rsidR="2B3EA82C" w:rsidRPr="00D5375F" w:rsidRDefault="00236BE7" w:rsidP="008348A0">
      <w:pPr>
        <w:rPr>
          <w:rFonts w:ascii="Times New Roman" w:eastAsia="Times New Roman" w:hAnsi="Times New Roman" w:cs="Times New Roman"/>
          <w:kern w:val="0"/>
          <w14:ligatures w14:val="none"/>
          <w:rPrChange w:id="25" w:author="Hunter Berberich" w:date="2024-07-08T16:52:00Z">
            <w:rPr>
              <w:rFonts w:eastAsia="Times New Roman"/>
              <w:kern w:val="0"/>
              <w14:ligatures w14:val="none"/>
            </w:rPr>
          </w:rPrChange>
        </w:rPr>
      </w:pPr>
      <w:r w:rsidRPr="00D5375F">
        <w:rPr>
          <w:rFonts w:ascii="Times New Roman" w:eastAsia="Times New Roman" w:hAnsi="Times New Roman" w:cs="Times New Roman"/>
          <w:kern w:val="0"/>
          <w14:ligatures w14:val="none"/>
          <w:rPrChange w:id="26" w:author="Hunter Berberich" w:date="2024-07-08T16:52:00Z">
            <w:rPr>
              <w:rFonts w:eastAsia="Times New Roman"/>
              <w:kern w:val="0"/>
              <w14:ligatures w14:val="none"/>
            </w:rPr>
          </w:rPrChange>
        </w:rPr>
        <w:t xml:space="preserve">Implementing these methods will allow Efes Beverage Group to improve inventory management, reduce stockouts and overstock situations, and </w:t>
      </w:r>
      <w:r w:rsidR="196F3319" w:rsidRPr="00D5375F">
        <w:rPr>
          <w:rFonts w:ascii="Times New Roman" w:eastAsia="Times New Roman" w:hAnsi="Times New Roman" w:cs="Times New Roman"/>
          <w:rPrChange w:id="27" w:author="Hunter Berberich" w:date="2024-07-08T16:52:00Z">
            <w:rPr>
              <w:rFonts w:eastAsia="Times New Roman"/>
            </w:rPr>
          </w:rPrChange>
        </w:rPr>
        <w:t>enhance</w:t>
      </w:r>
      <w:r w:rsidRPr="00D5375F">
        <w:rPr>
          <w:rFonts w:ascii="Times New Roman" w:eastAsia="Times New Roman" w:hAnsi="Times New Roman" w:cs="Times New Roman"/>
          <w:kern w:val="0"/>
          <w14:ligatures w14:val="none"/>
          <w:rPrChange w:id="28" w:author="Hunter Berberich" w:date="2024-07-08T16:52:00Z">
            <w:rPr>
              <w:rFonts w:eastAsia="Times New Roman"/>
              <w:kern w:val="0"/>
              <w14:ligatures w14:val="none"/>
            </w:rPr>
          </w:rPrChange>
        </w:rPr>
        <w:t xml:space="preserve"> customer satisfaction and financial performance</w:t>
      </w:r>
      <w:r w:rsidR="561EF4EE" w:rsidRPr="00D5375F">
        <w:rPr>
          <w:rFonts w:ascii="Times New Roman" w:eastAsia="Times New Roman" w:hAnsi="Times New Roman" w:cs="Times New Roman"/>
          <w:kern w:val="0"/>
          <w14:ligatures w14:val="none"/>
          <w:rPrChange w:id="29" w:author="Hunter Berberich" w:date="2024-07-08T16:52:00Z">
            <w:rPr>
              <w:rFonts w:eastAsia="Times New Roman"/>
              <w:kern w:val="0"/>
              <w14:ligatures w14:val="none"/>
            </w:rPr>
          </w:rPrChange>
        </w:rPr>
        <w:t xml:space="preserve"> (Kros &amp; Keller, 2010)</w:t>
      </w:r>
      <w:r w:rsidRPr="00D5375F">
        <w:rPr>
          <w:rFonts w:ascii="Times New Roman" w:eastAsia="Times New Roman" w:hAnsi="Times New Roman" w:cs="Times New Roman"/>
          <w:kern w:val="0"/>
          <w14:ligatures w14:val="none"/>
          <w:rPrChange w:id="30" w:author="Hunter Berberich" w:date="2024-07-08T16:52:00Z">
            <w:rPr>
              <w:rFonts w:eastAsia="Times New Roman"/>
              <w:kern w:val="0"/>
              <w14:ligatures w14:val="none"/>
            </w:rPr>
          </w:rPrChange>
        </w:rPr>
        <w:t>. The report outlines the steps taken in the analysis, the rationale behind choosing these models, and the anticipated benefits of adopting these forecasting methods. These steps are anticipated to improve forecasting accuracy and marketing effectiveness significantly, optimizing operational outcomes and competitive positioning in the market.</w:t>
      </w:r>
    </w:p>
    <w:p w14:paraId="1EA887DE" w14:textId="77777777" w:rsidR="00DC6F60" w:rsidRDefault="00DC6F60">
      <w:pPr>
        <w:rPr>
          <w:rFonts w:eastAsia="Times New Roman"/>
        </w:rPr>
      </w:pPr>
      <w:r>
        <w:rPr>
          <w:rFonts w:eastAsia="Times New Roman"/>
        </w:rPr>
        <w:br w:type="page"/>
      </w:r>
    </w:p>
    <w:sdt>
      <w:sdtPr>
        <w:rPr>
          <w:rFonts w:ascii="Times New Roman" w:eastAsiaTheme="minorEastAsia" w:hAnsi="Times New Roman" w:cs="Times New Roman"/>
          <w:color w:val="auto"/>
          <w:kern w:val="2"/>
          <w:sz w:val="24"/>
          <w:szCs w:val="24"/>
          <w14:ligatures w14:val="standardContextual"/>
        </w:rPr>
        <w:id w:val="-41212033"/>
        <w:docPartObj>
          <w:docPartGallery w:val="Table of Contents"/>
          <w:docPartUnique/>
        </w:docPartObj>
      </w:sdtPr>
      <w:sdtEndPr>
        <w:rPr>
          <w:b/>
          <w:bCs/>
          <w:noProof/>
        </w:rPr>
      </w:sdtEndPr>
      <w:sdtContent>
        <w:p w14:paraId="5059906D" w14:textId="50B304A6" w:rsidR="00DC6F60" w:rsidRPr="00E61063" w:rsidRDefault="00DC6F60" w:rsidP="002904F3">
          <w:pPr>
            <w:pStyle w:val="TOCHeading"/>
            <w:spacing w:before="0"/>
            <w:rPr>
              <w:rFonts w:ascii="Times New Roman" w:hAnsi="Times New Roman" w:cs="Times New Roman"/>
            </w:rPr>
          </w:pPr>
          <w:r w:rsidRPr="00E61063">
            <w:rPr>
              <w:rFonts w:ascii="Times New Roman" w:hAnsi="Times New Roman" w:cs="Times New Roman"/>
            </w:rPr>
            <w:t>Contents</w:t>
          </w:r>
        </w:p>
        <w:p w14:paraId="1DCBB7BD" w14:textId="6190B4F5" w:rsidR="00735E79" w:rsidRPr="00E61063" w:rsidRDefault="00DC6F60">
          <w:pPr>
            <w:pStyle w:val="TOC1"/>
            <w:tabs>
              <w:tab w:val="right" w:leader="dot" w:pos="9350"/>
            </w:tabs>
            <w:rPr>
              <w:rFonts w:ascii="Times New Roman" w:eastAsiaTheme="minorEastAsia" w:hAnsi="Times New Roman" w:cs="Times New Roman"/>
              <w:noProof/>
            </w:rPr>
          </w:pPr>
          <w:r w:rsidRPr="00D5375F">
            <w:rPr>
              <w:rFonts w:ascii="Times New Roman" w:hAnsi="Times New Roman" w:cs="Times New Roman"/>
              <w:rPrChange w:id="31" w:author="Hunter Berberich" w:date="2024-07-08T16:52:00Z">
                <w:rPr/>
              </w:rPrChange>
            </w:rPr>
            <w:fldChar w:fldCharType="begin"/>
          </w:r>
          <w:r w:rsidRPr="00E61063">
            <w:rPr>
              <w:rFonts w:ascii="Times New Roman" w:hAnsi="Times New Roman" w:cs="Times New Roman"/>
            </w:rPr>
            <w:instrText xml:space="preserve"> TOC \o "1-3" \h \z \u </w:instrText>
          </w:r>
          <w:r w:rsidRPr="00D5375F">
            <w:rPr>
              <w:rFonts w:ascii="Times New Roman" w:hAnsi="Times New Roman" w:cs="Times New Roman"/>
              <w:rPrChange w:id="32" w:author="Hunter Berberich" w:date="2024-07-08T16:52:00Z">
                <w:rPr>
                  <w:b/>
                  <w:bCs/>
                  <w:noProof/>
                </w:rPr>
              </w:rPrChange>
            </w:rPr>
            <w:fldChar w:fldCharType="separate"/>
          </w:r>
          <w:r w:rsidRPr="00D5375F">
            <w:rPr>
              <w:rFonts w:ascii="Times New Roman" w:hAnsi="Times New Roman" w:cs="Times New Roman"/>
              <w:rPrChange w:id="33" w:author="Hunter Berberich" w:date="2024-07-08T16:52:00Z">
                <w:rPr/>
              </w:rPrChange>
            </w:rPr>
            <w:fldChar w:fldCharType="begin"/>
          </w:r>
          <w:r w:rsidRPr="00E61063">
            <w:rPr>
              <w:rFonts w:ascii="Times New Roman" w:hAnsi="Times New Roman" w:cs="Times New Roman"/>
            </w:rPr>
            <w:instrText>HYPERLINK \l "_Toc171206067"</w:instrText>
          </w:r>
          <w:r w:rsidRPr="00DB09D3">
            <w:rPr>
              <w:rFonts w:ascii="Times New Roman" w:hAnsi="Times New Roman" w:cs="Times New Roman"/>
            </w:rPr>
          </w:r>
          <w:r w:rsidRPr="00D5375F">
            <w:rPr>
              <w:rFonts w:ascii="Times New Roman" w:hAnsi="Times New Roman" w:cs="Times New Roman"/>
              <w:rPrChange w:id="34" w:author="Hunter Berberich" w:date="2024-07-08T16:52:00Z">
                <w:rPr>
                  <w:noProof/>
                </w:rPr>
              </w:rPrChange>
            </w:rPr>
            <w:fldChar w:fldCharType="separate"/>
          </w:r>
          <w:r w:rsidR="00735E79" w:rsidRPr="00E61063">
            <w:rPr>
              <w:rStyle w:val="Hyperlink"/>
              <w:rFonts w:ascii="Times New Roman" w:eastAsia="Times New Roman" w:hAnsi="Times New Roman" w:cs="Times New Roman"/>
              <w:noProof/>
            </w:rPr>
            <w:t>Introduction</w:t>
          </w:r>
          <w:r w:rsidR="00735E79" w:rsidRPr="00E61063">
            <w:rPr>
              <w:rFonts w:ascii="Times New Roman" w:hAnsi="Times New Roman" w:cs="Times New Roman"/>
              <w:noProof/>
              <w:webHidden/>
            </w:rPr>
            <w:tab/>
          </w:r>
          <w:r w:rsidR="00735E79" w:rsidRPr="00D5375F">
            <w:rPr>
              <w:rFonts w:ascii="Times New Roman" w:hAnsi="Times New Roman" w:cs="Times New Roman"/>
              <w:noProof/>
              <w:webHidden/>
              <w:rPrChange w:id="35" w:author="Hunter Berberich" w:date="2024-07-08T16:52:00Z">
                <w:rPr>
                  <w:noProof/>
                  <w:webHidden/>
                </w:rPr>
              </w:rPrChange>
            </w:rPr>
            <w:fldChar w:fldCharType="begin"/>
          </w:r>
          <w:r w:rsidR="00735E79" w:rsidRPr="00E61063">
            <w:rPr>
              <w:rFonts w:ascii="Times New Roman" w:hAnsi="Times New Roman" w:cs="Times New Roman"/>
              <w:noProof/>
              <w:webHidden/>
            </w:rPr>
            <w:instrText xml:space="preserve"> PAGEREF _Toc171206067 \h </w:instrText>
          </w:r>
          <w:r w:rsidR="00735E79" w:rsidRPr="00DB09D3">
            <w:rPr>
              <w:rFonts w:ascii="Times New Roman" w:hAnsi="Times New Roman" w:cs="Times New Roman"/>
              <w:noProof/>
              <w:webHidden/>
            </w:rPr>
          </w:r>
          <w:r w:rsidR="00735E79" w:rsidRPr="00D5375F">
            <w:rPr>
              <w:rFonts w:ascii="Times New Roman" w:hAnsi="Times New Roman" w:cs="Times New Roman"/>
              <w:noProof/>
              <w:webHidden/>
              <w:rPrChange w:id="36" w:author="Hunter Berberich" w:date="2024-07-08T16:52:00Z">
                <w:rPr>
                  <w:noProof/>
                  <w:webHidden/>
                </w:rPr>
              </w:rPrChange>
            </w:rPr>
            <w:fldChar w:fldCharType="separate"/>
          </w:r>
          <w:r w:rsidR="005B511E" w:rsidRPr="00E61063">
            <w:rPr>
              <w:rFonts w:ascii="Times New Roman" w:hAnsi="Times New Roman" w:cs="Times New Roman"/>
              <w:noProof/>
              <w:webHidden/>
            </w:rPr>
            <w:t>3</w:t>
          </w:r>
          <w:r w:rsidR="00735E79" w:rsidRPr="00D5375F">
            <w:rPr>
              <w:rFonts w:ascii="Times New Roman" w:hAnsi="Times New Roman" w:cs="Times New Roman"/>
              <w:noProof/>
              <w:webHidden/>
              <w:rPrChange w:id="37" w:author="Hunter Berberich" w:date="2024-07-08T16:52:00Z">
                <w:rPr>
                  <w:noProof/>
                  <w:webHidden/>
                </w:rPr>
              </w:rPrChange>
            </w:rPr>
            <w:fldChar w:fldCharType="end"/>
          </w:r>
          <w:r w:rsidRPr="00D5375F">
            <w:rPr>
              <w:rFonts w:ascii="Times New Roman" w:hAnsi="Times New Roman" w:cs="Times New Roman"/>
              <w:noProof/>
              <w:rPrChange w:id="38" w:author="Hunter Berberich" w:date="2024-07-08T16:52:00Z">
                <w:rPr>
                  <w:noProof/>
                </w:rPr>
              </w:rPrChange>
            </w:rPr>
            <w:fldChar w:fldCharType="end"/>
          </w:r>
        </w:p>
        <w:p w14:paraId="2B548E06" w14:textId="16430F49" w:rsidR="00735E79" w:rsidRPr="00E61063" w:rsidRDefault="00000000">
          <w:pPr>
            <w:pStyle w:val="TOC1"/>
            <w:tabs>
              <w:tab w:val="right" w:leader="dot" w:pos="9350"/>
            </w:tabs>
            <w:rPr>
              <w:rFonts w:ascii="Times New Roman" w:eastAsiaTheme="minorEastAsia" w:hAnsi="Times New Roman" w:cs="Times New Roman"/>
              <w:noProof/>
            </w:rPr>
          </w:pPr>
          <w:r w:rsidRPr="00D5375F">
            <w:rPr>
              <w:rFonts w:ascii="Times New Roman" w:hAnsi="Times New Roman" w:cs="Times New Roman"/>
              <w:rPrChange w:id="39" w:author="Hunter Berberich" w:date="2024-07-08T16:52:00Z">
                <w:rPr/>
              </w:rPrChange>
            </w:rPr>
            <w:fldChar w:fldCharType="begin"/>
          </w:r>
          <w:r w:rsidRPr="00E61063">
            <w:rPr>
              <w:rFonts w:ascii="Times New Roman" w:hAnsi="Times New Roman" w:cs="Times New Roman"/>
            </w:rPr>
            <w:instrText>HYPERLINK \l "_Toc171206068"</w:instrText>
          </w:r>
          <w:r w:rsidRPr="00DB09D3">
            <w:rPr>
              <w:rFonts w:ascii="Times New Roman" w:hAnsi="Times New Roman" w:cs="Times New Roman"/>
            </w:rPr>
          </w:r>
          <w:r w:rsidRPr="00D5375F">
            <w:rPr>
              <w:rFonts w:ascii="Times New Roman" w:hAnsi="Times New Roman" w:cs="Times New Roman"/>
              <w:rPrChange w:id="40" w:author="Hunter Berberich" w:date="2024-07-08T16:52:00Z">
                <w:rPr>
                  <w:noProof/>
                </w:rPr>
              </w:rPrChange>
            </w:rPr>
            <w:fldChar w:fldCharType="separate"/>
          </w:r>
          <w:r w:rsidR="00735E79" w:rsidRPr="00E61063">
            <w:rPr>
              <w:rStyle w:val="Hyperlink"/>
              <w:rFonts w:ascii="Times New Roman" w:eastAsia="Times New Roman" w:hAnsi="Times New Roman" w:cs="Times New Roman"/>
              <w:noProof/>
            </w:rPr>
            <w:t>Data Exploration</w:t>
          </w:r>
          <w:r w:rsidR="00735E79" w:rsidRPr="00E61063">
            <w:rPr>
              <w:rFonts w:ascii="Times New Roman" w:hAnsi="Times New Roman" w:cs="Times New Roman"/>
              <w:noProof/>
              <w:webHidden/>
            </w:rPr>
            <w:tab/>
          </w:r>
          <w:r w:rsidR="00735E79" w:rsidRPr="00D5375F">
            <w:rPr>
              <w:rFonts w:ascii="Times New Roman" w:hAnsi="Times New Roman" w:cs="Times New Roman"/>
              <w:noProof/>
              <w:webHidden/>
              <w:rPrChange w:id="41" w:author="Hunter Berberich" w:date="2024-07-08T16:52:00Z">
                <w:rPr>
                  <w:noProof/>
                  <w:webHidden/>
                </w:rPr>
              </w:rPrChange>
            </w:rPr>
            <w:fldChar w:fldCharType="begin"/>
          </w:r>
          <w:r w:rsidR="00735E79" w:rsidRPr="00E61063">
            <w:rPr>
              <w:rFonts w:ascii="Times New Roman" w:hAnsi="Times New Roman" w:cs="Times New Roman"/>
              <w:noProof/>
              <w:webHidden/>
            </w:rPr>
            <w:instrText xml:space="preserve"> PAGEREF _Toc171206068 \h </w:instrText>
          </w:r>
          <w:r w:rsidR="00735E79" w:rsidRPr="00DB09D3">
            <w:rPr>
              <w:rFonts w:ascii="Times New Roman" w:hAnsi="Times New Roman" w:cs="Times New Roman"/>
              <w:noProof/>
              <w:webHidden/>
            </w:rPr>
          </w:r>
          <w:r w:rsidR="00735E79" w:rsidRPr="00D5375F">
            <w:rPr>
              <w:rFonts w:ascii="Times New Roman" w:hAnsi="Times New Roman" w:cs="Times New Roman"/>
              <w:noProof/>
              <w:webHidden/>
              <w:rPrChange w:id="42" w:author="Hunter Berberich" w:date="2024-07-08T16:52:00Z">
                <w:rPr>
                  <w:noProof/>
                  <w:webHidden/>
                </w:rPr>
              </w:rPrChange>
            </w:rPr>
            <w:fldChar w:fldCharType="separate"/>
          </w:r>
          <w:r w:rsidR="005B511E" w:rsidRPr="00E61063">
            <w:rPr>
              <w:rFonts w:ascii="Times New Roman" w:hAnsi="Times New Roman" w:cs="Times New Roman"/>
              <w:noProof/>
              <w:webHidden/>
            </w:rPr>
            <w:t>3</w:t>
          </w:r>
          <w:r w:rsidR="00735E79" w:rsidRPr="00D5375F">
            <w:rPr>
              <w:rFonts w:ascii="Times New Roman" w:hAnsi="Times New Roman" w:cs="Times New Roman"/>
              <w:noProof/>
              <w:webHidden/>
              <w:rPrChange w:id="43" w:author="Hunter Berberich" w:date="2024-07-08T16:52:00Z">
                <w:rPr>
                  <w:noProof/>
                  <w:webHidden/>
                </w:rPr>
              </w:rPrChange>
            </w:rPr>
            <w:fldChar w:fldCharType="end"/>
          </w:r>
          <w:r w:rsidRPr="00D5375F">
            <w:rPr>
              <w:rFonts w:ascii="Times New Roman" w:hAnsi="Times New Roman" w:cs="Times New Roman"/>
              <w:noProof/>
              <w:rPrChange w:id="44" w:author="Hunter Berberich" w:date="2024-07-08T16:52:00Z">
                <w:rPr>
                  <w:noProof/>
                </w:rPr>
              </w:rPrChange>
            </w:rPr>
            <w:fldChar w:fldCharType="end"/>
          </w:r>
        </w:p>
        <w:p w14:paraId="65D95724" w14:textId="24DA0D9C" w:rsidR="00735E79" w:rsidRPr="00E61063" w:rsidRDefault="00000000">
          <w:pPr>
            <w:pStyle w:val="TOC1"/>
            <w:tabs>
              <w:tab w:val="right" w:leader="dot" w:pos="9350"/>
            </w:tabs>
            <w:rPr>
              <w:rFonts w:ascii="Times New Roman" w:eastAsiaTheme="minorEastAsia" w:hAnsi="Times New Roman" w:cs="Times New Roman"/>
              <w:noProof/>
            </w:rPr>
          </w:pPr>
          <w:r w:rsidRPr="00D5375F">
            <w:rPr>
              <w:rFonts w:ascii="Times New Roman" w:hAnsi="Times New Roman" w:cs="Times New Roman"/>
              <w:rPrChange w:id="45" w:author="Hunter Berberich" w:date="2024-07-08T16:52:00Z">
                <w:rPr/>
              </w:rPrChange>
            </w:rPr>
            <w:fldChar w:fldCharType="begin"/>
          </w:r>
          <w:r w:rsidRPr="00E61063">
            <w:rPr>
              <w:rFonts w:ascii="Times New Roman" w:hAnsi="Times New Roman" w:cs="Times New Roman"/>
            </w:rPr>
            <w:instrText>HYPERLINK \l "_Toc171206069"</w:instrText>
          </w:r>
          <w:r w:rsidRPr="00DB09D3">
            <w:rPr>
              <w:rFonts w:ascii="Times New Roman" w:hAnsi="Times New Roman" w:cs="Times New Roman"/>
            </w:rPr>
          </w:r>
          <w:r w:rsidRPr="00D5375F">
            <w:rPr>
              <w:rFonts w:ascii="Times New Roman" w:hAnsi="Times New Roman" w:cs="Times New Roman"/>
              <w:rPrChange w:id="46" w:author="Hunter Berberich" w:date="2024-07-08T16:52:00Z">
                <w:rPr>
                  <w:noProof/>
                </w:rPr>
              </w:rPrChange>
            </w:rPr>
            <w:fldChar w:fldCharType="separate"/>
          </w:r>
          <w:r w:rsidR="00735E79" w:rsidRPr="00E61063">
            <w:rPr>
              <w:rStyle w:val="Hyperlink"/>
              <w:rFonts w:ascii="Times New Roman" w:eastAsia="Times New Roman" w:hAnsi="Times New Roman" w:cs="Times New Roman"/>
              <w:noProof/>
            </w:rPr>
            <w:t>Explanatory Regression Model Development and Variable Selection</w:t>
          </w:r>
          <w:r w:rsidR="00735E79" w:rsidRPr="00E61063">
            <w:rPr>
              <w:rFonts w:ascii="Times New Roman" w:hAnsi="Times New Roman" w:cs="Times New Roman"/>
              <w:noProof/>
              <w:webHidden/>
            </w:rPr>
            <w:tab/>
          </w:r>
          <w:r w:rsidR="00735E79" w:rsidRPr="00D5375F">
            <w:rPr>
              <w:rFonts w:ascii="Times New Roman" w:hAnsi="Times New Roman" w:cs="Times New Roman"/>
              <w:noProof/>
              <w:webHidden/>
              <w:rPrChange w:id="47" w:author="Hunter Berberich" w:date="2024-07-08T16:52:00Z">
                <w:rPr>
                  <w:noProof/>
                  <w:webHidden/>
                </w:rPr>
              </w:rPrChange>
            </w:rPr>
            <w:fldChar w:fldCharType="begin"/>
          </w:r>
          <w:r w:rsidR="00735E79" w:rsidRPr="00E61063">
            <w:rPr>
              <w:rFonts w:ascii="Times New Roman" w:hAnsi="Times New Roman" w:cs="Times New Roman"/>
              <w:noProof/>
              <w:webHidden/>
            </w:rPr>
            <w:instrText xml:space="preserve"> PAGEREF _Toc171206069 \h </w:instrText>
          </w:r>
          <w:r w:rsidR="00735E79" w:rsidRPr="00DB09D3">
            <w:rPr>
              <w:rFonts w:ascii="Times New Roman" w:hAnsi="Times New Roman" w:cs="Times New Roman"/>
              <w:noProof/>
              <w:webHidden/>
            </w:rPr>
          </w:r>
          <w:r w:rsidR="00735E79" w:rsidRPr="00D5375F">
            <w:rPr>
              <w:rFonts w:ascii="Times New Roman" w:hAnsi="Times New Roman" w:cs="Times New Roman"/>
              <w:noProof/>
              <w:webHidden/>
              <w:rPrChange w:id="48" w:author="Hunter Berberich" w:date="2024-07-08T16:52:00Z">
                <w:rPr>
                  <w:noProof/>
                  <w:webHidden/>
                </w:rPr>
              </w:rPrChange>
            </w:rPr>
            <w:fldChar w:fldCharType="separate"/>
          </w:r>
          <w:r w:rsidR="005B511E" w:rsidRPr="00E61063">
            <w:rPr>
              <w:rFonts w:ascii="Times New Roman" w:hAnsi="Times New Roman" w:cs="Times New Roman"/>
              <w:noProof/>
              <w:webHidden/>
            </w:rPr>
            <w:t>4</w:t>
          </w:r>
          <w:r w:rsidR="00735E79" w:rsidRPr="00D5375F">
            <w:rPr>
              <w:rFonts w:ascii="Times New Roman" w:hAnsi="Times New Roman" w:cs="Times New Roman"/>
              <w:noProof/>
              <w:webHidden/>
              <w:rPrChange w:id="49" w:author="Hunter Berberich" w:date="2024-07-08T16:52:00Z">
                <w:rPr>
                  <w:noProof/>
                  <w:webHidden/>
                </w:rPr>
              </w:rPrChange>
            </w:rPr>
            <w:fldChar w:fldCharType="end"/>
          </w:r>
          <w:r w:rsidRPr="00D5375F">
            <w:rPr>
              <w:rFonts w:ascii="Times New Roman" w:hAnsi="Times New Roman" w:cs="Times New Roman"/>
              <w:noProof/>
              <w:rPrChange w:id="50" w:author="Hunter Berberich" w:date="2024-07-08T16:52:00Z">
                <w:rPr>
                  <w:noProof/>
                </w:rPr>
              </w:rPrChange>
            </w:rPr>
            <w:fldChar w:fldCharType="end"/>
          </w:r>
        </w:p>
        <w:p w14:paraId="5DF0ED8C" w14:textId="72A7BD4E" w:rsidR="00735E79" w:rsidRPr="00E61063" w:rsidRDefault="00000000">
          <w:pPr>
            <w:pStyle w:val="TOC1"/>
            <w:tabs>
              <w:tab w:val="right" w:leader="dot" w:pos="9350"/>
            </w:tabs>
            <w:rPr>
              <w:rFonts w:ascii="Times New Roman" w:eastAsiaTheme="minorEastAsia" w:hAnsi="Times New Roman" w:cs="Times New Roman"/>
              <w:noProof/>
            </w:rPr>
          </w:pPr>
          <w:r w:rsidRPr="00D5375F">
            <w:rPr>
              <w:rFonts w:ascii="Times New Roman" w:hAnsi="Times New Roman" w:cs="Times New Roman"/>
              <w:rPrChange w:id="51" w:author="Hunter Berberich" w:date="2024-07-08T16:52:00Z">
                <w:rPr/>
              </w:rPrChange>
            </w:rPr>
            <w:fldChar w:fldCharType="begin"/>
          </w:r>
          <w:r w:rsidRPr="00E61063">
            <w:rPr>
              <w:rFonts w:ascii="Times New Roman" w:hAnsi="Times New Roman" w:cs="Times New Roman"/>
            </w:rPr>
            <w:instrText>HYPERLINK \l "_Toc171206070"</w:instrText>
          </w:r>
          <w:r w:rsidRPr="00DB09D3">
            <w:rPr>
              <w:rFonts w:ascii="Times New Roman" w:hAnsi="Times New Roman" w:cs="Times New Roman"/>
            </w:rPr>
          </w:r>
          <w:r w:rsidRPr="00D5375F">
            <w:rPr>
              <w:rFonts w:ascii="Times New Roman" w:hAnsi="Times New Roman" w:cs="Times New Roman"/>
              <w:rPrChange w:id="52" w:author="Hunter Berberich" w:date="2024-07-08T16:52:00Z">
                <w:rPr>
                  <w:noProof/>
                </w:rPr>
              </w:rPrChange>
            </w:rPr>
            <w:fldChar w:fldCharType="separate"/>
          </w:r>
          <w:r w:rsidR="00735E79" w:rsidRPr="00E61063">
            <w:rPr>
              <w:rStyle w:val="Hyperlink"/>
              <w:rFonts w:ascii="Times New Roman" w:eastAsia="Times New Roman" w:hAnsi="Times New Roman" w:cs="Times New Roman"/>
              <w:noProof/>
            </w:rPr>
            <w:t>Predictive Model Development and Variable Selection</w:t>
          </w:r>
          <w:r w:rsidR="00735E79" w:rsidRPr="00E61063">
            <w:rPr>
              <w:rFonts w:ascii="Times New Roman" w:hAnsi="Times New Roman" w:cs="Times New Roman"/>
              <w:noProof/>
              <w:webHidden/>
            </w:rPr>
            <w:tab/>
          </w:r>
          <w:r w:rsidR="00735E79" w:rsidRPr="00D5375F">
            <w:rPr>
              <w:rFonts w:ascii="Times New Roman" w:hAnsi="Times New Roman" w:cs="Times New Roman"/>
              <w:noProof/>
              <w:webHidden/>
              <w:rPrChange w:id="53" w:author="Hunter Berberich" w:date="2024-07-08T16:52:00Z">
                <w:rPr>
                  <w:noProof/>
                  <w:webHidden/>
                </w:rPr>
              </w:rPrChange>
            </w:rPr>
            <w:fldChar w:fldCharType="begin"/>
          </w:r>
          <w:r w:rsidR="00735E79" w:rsidRPr="00E61063">
            <w:rPr>
              <w:rFonts w:ascii="Times New Roman" w:hAnsi="Times New Roman" w:cs="Times New Roman"/>
              <w:noProof/>
              <w:webHidden/>
            </w:rPr>
            <w:instrText xml:space="preserve"> PAGEREF _Toc171206070 \h </w:instrText>
          </w:r>
          <w:r w:rsidR="00735E79" w:rsidRPr="00DB09D3">
            <w:rPr>
              <w:rFonts w:ascii="Times New Roman" w:hAnsi="Times New Roman" w:cs="Times New Roman"/>
              <w:noProof/>
              <w:webHidden/>
            </w:rPr>
          </w:r>
          <w:r w:rsidR="00735E79" w:rsidRPr="00D5375F">
            <w:rPr>
              <w:rFonts w:ascii="Times New Roman" w:hAnsi="Times New Roman" w:cs="Times New Roman"/>
              <w:noProof/>
              <w:webHidden/>
              <w:rPrChange w:id="54" w:author="Hunter Berberich" w:date="2024-07-08T16:52:00Z">
                <w:rPr>
                  <w:noProof/>
                  <w:webHidden/>
                </w:rPr>
              </w:rPrChange>
            </w:rPr>
            <w:fldChar w:fldCharType="separate"/>
          </w:r>
          <w:r w:rsidR="005B511E" w:rsidRPr="00E61063">
            <w:rPr>
              <w:rFonts w:ascii="Times New Roman" w:hAnsi="Times New Roman" w:cs="Times New Roman"/>
              <w:noProof/>
              <w:webHidden/>
            </w:rPr>
            <w:t>8</w:t>
          </w:r>
          <w:r w:rsidR="00735E79" w:rsidRPr="00D5375F">
            <w:rPr>
              <w:rFonts w:ascii="Times New Roman" w:hAnsi="Times New Roman" w:cs="Times New Roman"/>
              <w:noProof/>
              <w:webHidden/>
              <w:rPrChange w:id="55" w:author="Hunter Berberich" w:date="2024-07-08T16:52:00Z">
                <w:rPr>
                  <w:noProof/>
                  <w:webHidden/>
                </w:rPr>
              </w:rPrChange>
            </w:rPr>
            <w:fldChar w:fldCharType="end"/>
          </w:r>
          <w:r w:rsidRPr="00D5375F">
            <w:rPr>
              <w:rFonts w:ascii="Times New Roman" w:hAnsi="Times New Roman" w:cs="Times New Roman"/>
              <w:noProof/>
              <w:rPrChange w:id="56" w:author="Hunter Berberich" w:date="2024-07-08T16:52:00Z">
                <w:rPr>
                  <w:noProof/>
                </w:rPr>
              </w:rPrChange>
            </w:rPr>
            <w:fldChar w:fldCharType="end"/>
          </w:r>
        </w:p>
        <w:p w14:paraId="7ED5FC28" w14:textId="7D086E5B" w:rsidR="00735E79" w:rsidRPr="00E61063" w:rsidRDefault="00000000">
          <w:pPr>
            <w:pStyle w:val="TOC1"/>
            <w:tabs>
              <w:tab w:val="right" w:leader="dot" w:pos="9350"/>
            </w:tabs>
            <w:rPr>
              <w:rFonts w:ascii="Times New Roman" w:eastAsiaTheme="minorEastAsia" w:hAnsi="Times New Roman" w:cs="Times New Roman"/>
              <w:noProof/>
            </w:rPr>
          </w:pPr>
          <w:r w:rsidRPr="00D5375F">
            <w:rPr>
              <w:rFonts w:ascii="Times New Roman" w:hAnsi="Times New Roman" w:cs="Times New Roman"/>
              <w:rPrChange w:id="57" w:author="Hunter Berberich" w:date="2024-07-08T16:52:00Z">
                <w:rPr/>
              </w:rPrChange>
            </w:rPr>
            <w:fldChar w:fldCharType="begin"/>
          </w:r>
          <w:r w:rsidRPr="00E61063">
            <w:rPr>
              <w:rFonts w:ascii="Times New Roman" w:hAnsi="Times New Roman" w:cs="Times New Roman"/>
            </w:rPr>
            <w:instrText>HYPERLINK \l "_Toc171206071"</w:instrText>
          </w:r>
          <w:r w:rsidRPr="00DB09D3">
            <w:rPr>
              <w:rFonts w:ascii="Times New Roman" w:hAnsi="Times New Roman" w:cs="Times New Roman"/>
            </w:rPr>
          </w:r>
          <w:r w:rsidRPr="00D5375F">
            <w:rPr>
              <w:rFonts w:ascii="Times New Roman" w:hAnsi="Times New Roman" w:cs="Times New Roman"/>
              <w:rPrChange w:id="58" w:author="Hunter Berberich" w:date="2024-07-08T16:52:00Z">
                <w:rPr>
                  <w:noProof/>
                </w:rPr>
              </w:rPrChange>
            </w:rPr>
            <w:fldChar w:fldCharType="separate"/>
          </w:r>
          <w:r w:rsidR="00735E79" w:rsidRPr="00E61063">
            <w:rPr>
              <w:rStyle w:val="Hyperlink"/>
              <w:rFonts w:ascii="Times New Roman" w:hAnsi="Times New Roman" w:cs="Times New Roman"/>
              <w:noProof/>
            </w:rPr>
            <w:t>References</w:t>
          </w:r>
          <w:r w:rsidR="00735E79" w:rsidRPr="00E61063">
            <w:rPr>
              <w:rFonts w:ascii="Times New Roman" w:hAnsi="Times New Roman" w:cs="Times New Roman"/>
              <w:noProof/>
              <w:webHidden/>
            </w:rPr>
            <w:tab/>
          </w:r>
          <w:r w:rsidR="00735E79" w:rsidRPr="00D5375F">
            <w:rPr>
              <w:rFonts w:ascii="Times New Roman" w:hAnsi="Times New Roman" w:cs="Times New Roman"/>
              <w:noProof/>
              <w:webHidden/>
              <w:rPrChange w:id="59" w:author="Hunter Berberich" w:date="2024-07-08T16:52:00Z">
                <w:rPr>
                  <w:noProof/>
                  <w:webHidden/>
                </w:rPr>
              </w:rPrChange>
            </w:rPr>
            <w:fldChar w:fldCharType="begin"/>
          </w:r>
          <w:r w:rsidR="00735E79" w:rsidRPr="00E61063">
            <w:rPr>
              <w:rFonts w:ascii="Times New Roman" w:hAnsi="Times New Roman" w:cs="Times New Roman"/>
              <w:noProof/>
              <w:webHidden/>
            </w:rPr>
            <w:instrText xml:space="preserve"> PAGEREF _Toc171206071 \h </w:instrText>
          </w:r>
          <w:r w:rsidR="00735E79" w:rsidRPr="00DB09D3">
            <w:rPr>
              <w:rFonts w:ascii="Times New Roman" w:hAnsi="Times New Roman" w:cs="Times New Roman"/>
              <w:noProof/>
              <w:webHidden/>
            </w:rPr>
          </w:r>
          <w:r w:rsidR="00735E79" w:rsidRPr="00D5375F">
            <w:rPr>
              <w:rFonts w:ascii="Times New Roman" w:hAnsi="Times New Roman" w:cs="Times New Roman"/>
              <w:noProof/>
              <w:webHidden/>
              <w:rPrChange w:id="60" w:author="Hunter Berberich" w:date="2024-07-08T16:52:00Z">
                <w:rPr>
                  <w:noProof/>
                  <w:webHidden/>
                </w:rPr>
              </w:rPrChange>
            </w:rPr>
            <w:fldChar w:fldCharType="separate"/>
          </w:r>
          <w:r w:rsidR="005B511E" w:rsidRPr="00E61063">
            <w:rPr>
              <w:rFonts w:ascii="Times New Roman" w:hAnsi="Times New Roman" w:cs="Times New Roman"/>
              <w:noProof/>
              <w:webHidden/>
            </w:rPr>
            <w:t>12</w:t>
          </w:r>
          <w:r w:rsidR="00735E79" w:rsidRPr="00D5375F">
            <w:rPr>
              <w:rFonts w:ascii="Times New Roman" w:hAnsi="Times New Roman" w:cs="Times New Roman"/>
              <w:noProof/>
              <w:webHidden/>
              <w:rPrChange w:id="61" w:author="Hunter Berberich" w:date="2024-07-08T16:52:00Z">
                <w:rPr>
                  <w:noProof/>
                  <w:webHidden/>
                </w:rPr>
              </w:rPrChange>
            </w:rPr>
            <w:fldChar w:fldCharType="end"/>
          </w:r>
          <w:r w:rsidRPr="00D5375F">
            <w:rPr>
              <w:rFonts w:ascii="Times New Roman" w:hAnsi="Times New Roman" w:cs="Times New Roman"/>
              <w:noProof/>
              <w:rPrChange w:id="62" w:author="Hunter Berberich" w:date="2024-07-08T16:52:00Z">
                <w:rPr>
                  <w:noProof/>
                </w:rPr>
              </w:rPrChange>
            </w:rPr>
            <w:fldChar w:fldCharType="end"/>
          </w:r>
        </w:p>
        <w:p w14:paraId="723784BD" w14:textId="5E0F9991" w:rsidR="00735E79" w:rsidRPr="00E61063" w:rsidRDefault="00000000">
          <w:pPr>
            <w:pStyle w:val="TOC1"/>
            <w:tabs>
              <w:tab w:val="right" w:leader="dot" w:pos="9350"/>
            </w:tabs>
            <w:rPr>
              <w:rFonts w:ascii="Times New Roman" w:eastAsiaTheme="minorEastAsia" w:hAnsi="Times New Roman" w:cs="Times New Roman"/>
              <w:noProof/>
            </w:rPr>
          </w:pPr>
          <w:r w:rsidRPr="00D5375F">
            <w:rPr>
              <w:rFonts w:ascii="Times New Roman" w:hAnsi="Times New Roman" w:cs="Times New Roman"/>
              <w:rPrChange w:id="63" w:author="Hunter Berberich" w:date="2024-07-08T16:52:00Z">
                <w:rPr/>
              </w:rPrChange>
            </w:rPr>
            <w:fldChar w:fldCharType="begin"/>
          </w:r>
          <w:r w:rsidRPr="00E61063">
            <w:rPr>
              <w:rFonts w:ascii="Times New Roman" w:hAnsi="Times New Roman" w:cs="Times New Roman"/>
            </w:rPr>
            <w:instrText>HYPERLINK \l "_Toc171206072"</w:instrText>
          </w:r>
          <w:r w:rsidRPr="00DB09D3">
            <w:rPr>
              <w:rFonts w:ascii="Times New Roman" w:hAnsi="Times New Roman" w:cs="Times New Roman"/>
            </w:rPr>
          </w:r>
          <w:r w:rsidRPr="00D5375F">
            <w:rPr>
              <w:rFonts w:ascii="Times New Roman" w:hAnsi="Times New Roman" w:cs="Times New Roman"/>
              <w:rPrChange w:id="64" w:author="Hunter Berberich" w:date="2024-07-08T16:52:00Z">
                <w:rPr>
                  <w:noProof/>
                </w:rPr>
              </w:rPrChange>
            </w:rPr>
            <w:fldChar w:fldCharType="separate"/>
          </w:r>
          <w:r w:rsidR="00735E79" w:rsidRPr="00E61063">
            <w:rPr>
              <w:rStyle w:val="Hyperlink"/>
              <w:rFonts w:ascii="Times New Roman" w:hAnsi="Times New Roman" w:cs="Times New Roman"/>
              <w:noProof/>
            </w:rPr>
            <w:t>Appendix</w:t>
          </w:r>
          <w:r w:rsidR="00735E79" w:rsidRPr="00E61063">
            <w:rPr>
              <w:rFonts w:ascii="Times New Roman" w:hAnsi="Times New Roman" w:cs="Times New Roman"/>
              <w:noProof/>
              <w:webHidden/>
            </w:rPr>
            <w:tab/>
          </w:r>
          <w:r w:rsidR="00735E79" w:rsidRPr="00D5375F">
            <w:rPr>
              <w:rFonts w:ascii="Times New Roman" w:hAnsi="Times New Roman" w:cs="Times New Roman"/>
              <w:noProof/>
              <w:webHidden/>
              <w:rPrChange w:id="65" w:author="Hunter Berberich" w:date="2024-07-08T16:52:00Z">
                <w:rPr>
                  <w:noProof/>
                  <w:webHidden/>
                </w:rPr>
              </w:rPrChange>
            </w:rPr>
            <w:fldChar w:fldCharType="begin"/>
          </w:r>
          <w:r w:rsidR="00735E79" w:rsidRPr="00E61063">
            <w:rPr>
              <w:rFonts w:ascii="Times New Roman" w:hAnsi="Times New Roman" w:cs="Times New Roman"/>
              <w:noProof/>
              <w:webHidden/>
            </w:rPr>
            <w:instrText xml:space="preserve"> PAGEREF _Toc171206072 \h </w:instrText>
          </w:r>
          <w:r w:rsidR="00735E79" w:rsidRPr="00DB09D3">
            <w:rPr>
              <w:rFonts w:ascii="Times New Roman" w:hAnsi="Times New Roman" w:cs="Times New Roman"/>
              <w:noProof/>
              <w:webHidden/>
            </w:rPr>
          </w:r>
          <w:r w:rsidR="00735E79" w:rsidRPr="00D5375F">
            <w:rPr>
              <w:rFonts w:ascii="Times New Roman" w:hAnsi="Times New Roman" w:cs="Times New Roman"/>
              <w:noProof/>
              <w:webHidden/>
              <w:rPrChange w:id="66" w:author="Hunter Berberich" w:date="2024-07-08T16:52:00Z">
                <w:rPr>
                  <w:noProof/>
                  <w:webHidden/>
                </w:rPr>
              </w:rPrChange>
            </w:rPr>
            <w:fldChar w:fldCharType="separate"/>
          </w:r>
          <w:r w:rsidR="005B511E" w:rsidRPr="00E61063">
            <w:rPr>
              <w:rFonts w:ascii="Times New Roman" w:hAnsi="Times New Roman" w:cs="Times New Roman"/>
              <w:noProof/>
              <w:webHidden/>
            </w:rPr>
            <w:t>13</w:t>
          </w:r>
          <w:r w:rsidR="00735E79" w:rsidRPr="00D5375F">
            <w:rPr>
              <w:rFonts w:ascii="Times New Roman" w:hAnsi="Times New Roman" w:cs="Times New Roman"/>
              <w:noProof/>
              <w:webHidden/>
              <w:rPrChange w:id="67" w:author="Hunter Berberich" w:date="2024-07-08T16:52:00Z">
                <w:rPr>
                  <w:noProof/>
                  <w:webHidden/>
                </w:rPr>
              </w:rPrChange>
            </w:rPr>
            <w:fldChar w:fldCharType="end"/>
          </w:r>
          <w:r w:rsidRPr="00D5375F">
            <w:rPr>
              <w:rFonts w:ascii="Times New Roman" w:hAnsi="Times New Roman" w:cs="Times New Roman"/>
              <w:noProof/>
              <w:rPrChange w:id="68" w:author="Hunter Berberich" w:date="2024-07-08T16:52:00Z">
                <w:rPr>
                  <w:noProof/>
                </w:rPr>
              </w:rPrChange>
            </w:rPr>
            <w:fldChar w:fldCharType="end"/>
          </w:r>
        </w:p>
        <w:p w14:paraId="73995FF7" w14:textId="56EC2A63" w:rsidR="00576ED8" w:rsidRPr="00D5375F" w:rsidRDefault="00DC6F60" w:rsidP="00576ED8">
          <w:pPr>
            <w:rPr>
              <w:rFonts w:ascii="Times New Roman" w:hAnsi="Times New Roman" w:cs="Times New Roman"/>
              <w:b/>
              <w:bCs/>
              <w:noProof/>
              <w:rPrChange w:id="69" w:author="Hunter Berberich" w:date="2024-07-08T16:52:00Z">
                <w:rPr>
                  <w:b/>
                  <w:bCs/>
                  <w:noProof/>
                </w:rPr>
              </w:rPrChange>
            </w:rPr>
          </w:pPr>
          <w:r w:rsidRPr="00D5375F">
            <w:rPr>
              <w:rFonts w:ascii="Times New Roman" w:hAnsi="Times New Roman" w:cs="Times New Roman"/>
              <w:b/>
              <w:bCs/>
              <w:noProof/>
              <w:rPrChange w:id="70" w:author="Hunter Berberich" w:date="2024-07-08T16:52:00Z">
                <w:rPr>
                  <w:b/>
                  <w:bCs/>
                  <w:noProof/>
                </w:rPr>
              </w:rPrChange>
            </w:rPr>
            <w:fldChar w:fldCharType="end"/>
          </w:r>
        </w:p>
      </w:sdtContent>
    </w:sdt>
    <w:p w14:paraId="6C1C62DA" w14:textId="1BC870BA" w:rsidR="00DC6F60" w:rsidRPr="00D5375F" w:rsidRDefault="00DC6F60" w:rsidP="00576ED8">
      <w:pPr>
        <w:pStyle w:val="TOCHeading"/>
        <w:rPr>
          <w:rFonts w:ascii="Times New Roman" w:eastAsia="Times New Roman" w:hAnsi="Times New Roman" w:cs="Times New Roman"/>
          <w:rPrChange w:id="71" w:author="Hunter Berberich" w:date="2024-07-08T16:52:00Z">
            <w:rPr>
              <w:rFonts w:eastAsia="Times New Roman"/>
            </w:rPr>
          </w:rPrChange>
        </w:rPr>
      </w:pPr>
      <w:r w:rsidRPr="00D5375F">
        <w:rPr>
          <w:rFonts w:ascii="Times New Roman" w:eastAsia="Times New Roman" w:hAnsi="Times New Roman" w:cs="Times New Roman"/>
          <w:rPrChange w:id="72" w:author="Hunter Berberich" w:date="2024-07-08T16:52:00Z">
            <w:rPr>
              <w:rFonts w:eastAsia="Times New Roman"/>
            </w:rPr>
          </w:rPrChange>
        </w:rPr>
        <w:t>List of Tables</w:t>
      </w:r>
    </w:p>
    <w:p w14:paraId="79EE6586" w14:textId="75347352" w:rsidR="00735E79" w:rsidRPr="00D5375F" w:rsidRDefault="00DC6F60">
      <w:pPr>
        <w:pStyle w:val="TableofFigures"/>
        <w:tabs>
          <w:tab w:val="right" w:leader="dot" w:pos="9350"/>
        </w:tabs>
        <w:rPr>
          <w:rFonts w:ascii="Times New Roman" w:eastAsiaTheme="minorEastAsia" w:hAnsi="Times New Roman" w:cs="Times New Roman"/>
          <w:noProof/>
          <w:rPrChange w:id="73" w:author="Hunter Berberich" w:date="2024-07-08T16:52:00Z">
            <w:rPr>
              <w:rFonts w:eastAsiaTheme="minorEastAsia"/>
              <w:noProof/>
            </w:rPr>
          </w:rPrChange>
        </w:rPr>
      </w:pPr>
      <w:r w:rsidRPr="00D5375F">
        <w:rPr>
          <w:rFonts w:ascii="Times New Roman" w:eastAsia="Times New Roman" w:hAnsi="Times New Roman" w:cs="Times New Roman"/>
          <w:rPrChange w:id="74" w:author="Hunter Berberich" w:date="2024-07-08T16:52:00Z">
            <w:rPr>
              <w:rFonts w:eastAsia="Times New Roman"/>
            </w:rPr>
          </w:rPrChange>
        </w:rPr>
        <w:fldChar w:fldCharType="begin"/>
      </w:r>
      <w:r w:rsidRPr="00D5375F">
        <w:rPr>
          <w:rFonts w:ascii="Times New Roman" w:eastAsia="Times New Roman" w:hAnsi="Times New Roman" w:cs="Times New Roman"/>
          <w:rPrChange w:id="75" w:author="Hunter Berberich" w:date="2024-07-08T16:52:00Z">
            <w:rPr>
              <w:rFonts w:eastAsia="Times New Roman"/>
            </w:rPr>
          </w:rPrChange>
        </w:rPr>
        <w:instrText xml:space="preserve"> TOC \h \z \c "Table" </w:instrText>
      </w:r>
      <w:r w:rsidRPr="00D5375F">
        <w:rPr>
          <w:rFonts w:ascii="Times New Roman" w:eastAsia="Times New Roman" w:hAnsi="Times New Roman" w:cs="Times New Roman"/>
          <w:rPrChange w:id="76" w:author="Hunter Berberich" w:date="2024-07-08T16:52:00Z">
            <w:rPr>
              <w:rFonts w:eastAsia="Times New Roman"/>
            </w:rPr>
          </w:rPrChange>
        </w:rPr>
        <w:fldChar w:fldCharType="separate"/>
      </w:r>
      <w:r w:rsidRPr="00D5375F">
        <w:rPr>
          <w:rFonts w:ascii="Times New Roman" w:hAnsi="Times New Roman" w:cs="Times New Roman"/>
          <w:rPrChange w:id="77" w:author="Hunter Berberich" w:date="2024-07-08T16:52:00Z">
            <w:rPr/>
          </w:rPrChange>
        </w:rPr>
        <w:fldChar w:fldCharType="begin"/>
      </w:r>
      <w:r w:rsidRPr="00D5375F">
        <w:rPr>
          <w:rFonts w:ascii="Times New Roman" w:hAnsi="Times New Roman" w:cs="Times New Roman"/>
          <w:rPrChange w:id="78" w:author="Hunter Berberich" w:date="2024-07-08T16:52:00Z">
            <w:rPr/>
          </w:rPrChange>
        </w:rPr>
        <w:instrText>HYPERLINK \l "_Toc171206102"</w:instrText>
      </w:r>
      <w:r w:rsidRPr="00DB09D3">
        <w:rPr>
          <w:rFonts w:ascii="Times New Roman" w:hAnsi="Times New Roman" w:cs="Times New Roman"/>
        </w:rPr>
      </w:r>
      <w:r w:rsidRPr="00D5375F">
        <w:rPr>
          <w:rFonts w:ascii="Times New Roman" w:hAnsi="Times New Roman" w:cs="Times New Roman"/>
          <w:rPrChange w:id="79" w:author="Hunter Berberich" w:date="2024-07-08T16:52:00Z">
            <w:rPr>
              <w:noProof/>
            </w:rPr>
          </w:rPrChange>
        </w:rPr>
        <w:fldChar w:fldCharType="separate"/>
      </w:r>
      <w:r w:rsidR="00735E79" w:rsidRPr="00D5375F">
        <w:rPr>
          <w:rStyle w:val="Hyperlink"/>
          <w:rFonts w:ascii="Times New Roman" w:hAnsi="Times New Roman" w:cs="Times New Roman"/>
          <w:noProof/>
          <w:rPrChange w:id="80" w:author="Hunter Berberich" w:date="2024-07-08T16:52:00Z">
            <w:rPr>
              <w:rStyle w:val="Hyperlink"/>
              <w:noProof/>
            </w:rPr>
          </w:rPrChange>
        </w:rPr>
        <w:t>Table 1. Model Comparison</w:t>
      </w:r>
      <w:r w:rsidR="00735E79" w:rsidRPr="00D5375F">
        <w:rPr>
          <w:rFonts w:ascii="Times New Roman" w:hAnsi="Times New Roman" w:cs="Times New Roman"/>
          <w:noProof/>
          <w:webHidden/>
          <w:rPrChange w:id="81" w:author="Hunter Berberich" w:date="2024-07-08T16:52:00Z">
            <w:rPr>
              <w:noProof/>
              <w:webHidden/>
            </w:rPr>
          </w:rPrChange>
        </w:rPr>
        <w:tab/>
      </w:r>
      <w:r w:rsidR="00735E79" w:rsidRPr="00D5375F">
        <w:rPr>
          <w:rFonts w:ascii="Times New Roman" w:hAnsi="Times New Roman" w:cs="Times New Roman"/>
          <w:noProof/>
          <w:webHidden/>
          <w:rPrChange w:id="82" w:author="Hunter Berberich" w:date="2024-07-08T16:52:00Z">
            <w:rPr>
              <w:noProof/>
              <w:webHidden/>
            </w:rPr>
          </w:rPrChange>
        </w:rPr>
        <w:fldChar w:fldCharType="begin"/>
      </w:r>
      <w:r w:rsidR="00735E79" w:rsidRPr="00D5375F">
        <w:rPr>
          <w:rFonts w:ascii="Times New Roman" w:hAnsi="Times New Roman" w:cs="Times New Roman"/>
          <w:noProof/>
          <w:webHidden/>
          <w:rPrChange w:id="83" w:author="Hunter Berberich" w:date="2024-07-08T16:52:00Z">
            <w:rPr>
              <w:noProof/>
              <w:webHidden/>
            </w:rPr>
          </w:rPrChange>
        </w:rPr>
        <w:instrText xml:space="preserve"> PAGEREF _Toc171206102 \h </w:instrText>
      </w:r>
      <w:r w:rsidR="00735E79" w:rsidRPr="00DB09D3">
        <w:rPr>
          <w:rFonts w:ascii="Times New Roman" w:hAnsi="Times New Roman" w:cs="Times New Roman"/>
          <w:noProof/>
          <w:webHidden/>
        </w:rPr>
      </w:r>
      <w:r w:rsidR="00735E79" w:rsidRPr="00D5375F">
        <w:rPr>
          <w:rFonts w:ascii="Times New Roman" w:hAnsi="Times New Roman" w:cs="Times New Roman"/>
          <w:noProof/>
          <w:webHidden/>
          <w:rPrChange w:id="84" w:author="Hunter Berberich" w:date="2024-07-08T16:52:00Z">
            <w:rPr>
              <w:noProof/>
              <w:webHidden/>
            </w:rPr>
          </w:rPrChange>
        </w:rPr>
        <w:fldChar w:fldCharType="separate"/>
      </w:r>
      <w:r w:rsidR="00735E79" w:rsidRPr="00D5375F">
        <w:rPr>
          <w:rFonts w:ascii="Times New Roman" w:hAnsi="Times New Roman" w:cs="Times New Roman"/>
          <w:noProof/>
          <w:webHidden/>
          <w:rPrChange w:id="85" w:author="Hunter Berberich" w:date="2024-07-08T16:52:00Z">
            <w:rPr>
              <w:noProof/>
              <w:webHidden/>
            </w:rPr>
          </w:rPrChange>
        </w:rPr>
        <w:t>5</w:t>
      </w:r>
      <w:r w:rsidR="00735E79" w:rsidRPr="00D5375F">
        <w:rPr>
          <w:rFonts w:ascii="Times New Roman" w:hAnsi="Times New Roman" w:cs="Times New Roman"/>
          <w:noProof/>
          <w:webHidden/>
          <w:rPrChange w:id="86" w:author="Hunter Berberich" w:date="2024-07-08T16:52:00Z">
            <w:rPr>
              <w:noProof/>
              <w:webHidden/>
            </w:rPr>
          </w:rPrChange>
        </w:rPr>
        <w:fldChar w:fldCharType="end"/>
      </w:r>
      <w:r w:rsidRPr="00D5375F">
        <w:rPr>
          <w:rFonts w:ascii="Times New Roman" w:hAnsi="Times New Roman" w:cs="Times New Roman"/>
          <w:noProof/>
          <w:rPrChange w:id="87" w:author="Hunter Berberich" w:date="2024-07-08T16:52:00Z">
            <w:rPr>
              <w:noProof/>
            </w:rPr>
          </w:rPrChange>
        </w:rPr>
        <w:fldChar w:fldCharType="end"/>
      </w:r>
    </w:p>
    <w:p w14:paraId="49B9B95E" w14:textId="56EBA907" w:rsidR="00735E79" w:rsidRPr="00D5375F" w:rsidRDefault="00000000">
      <w:pPr>
        <w:pStyle w:val="TableofFigures"/>
        <w:tabs>
          <w:tab w:val="right" w:leader="dot" w:pos="9350"/>
        </w:tabs>
        <w:rPr>
          <w:rFonts w:ascii="Times New Roman" w:eastAsiaTheme="minorEastAsia" w:hAnsi="Times New Roman" w:cs="Times New Roman"/>
          <w:noProof/>
          <w:rPrChange w:id="88" w:author="Hunter Berberich" w:date="2024-07-08T16:52:00Z">
            <w:rPr>
              <w:rFonts w:eastAsiaTheme="minorEastAsia"/>
              <w:noProof/>
            </w:rPr>
          </w:rPrChange>
        </w:rPr>
      </w:pPr>
      <w:r w:rsidRPr="00D5375F">
        <w:rPr>
          <w:rFonts w:ascii="Times New Roman" w:hAnsi="Times New Roman" w:cs="Times New Roman"/>
          <w:rPrChange w:id="89" w:author="Hunter Berberich" w:date="2024-07-08T16:52:00Z">
            <w:rPr/>
          </w:rPrChange>
        </w:rPr>
        <w:fldChar w:fldCharType="begin"/>
      </w:r>
      <w:r w:rsidRPr="00D5375F">
        <w:rPr>
          <w:rFonts w:ascii="Times New Roman" w:hAnsi="Times New Roman" w:cs="Times New Roman"/>
          <w:rPrChange w:id="90" w:author="Hunter Berberich" w:date="2024-07-08T16:52:00Z">
            <w:rPr/>
          </w:rPrChange>
        </w:rPr>
        <w:instrText>HYPERLINK \l "_Toc171206103"</w:instrText>
      </w:r>
      <w:r w:rsidRPr="00DB09D3">
        <w:rPr>
          <w:rFonts w:ascii="Times New Roman" w:hAnsi="Times New Roman" w:cs="Times New Roman"/>
        </w:rPr>
      </w:r>
      <w:r w:rsidRPr="00D5375F">
        <w:rPr>
          <w:rFonts w:ascii="Times New Roman" w:hAnsi="Times New Roman" w:cs="Times New Roman"/>
          <w:rPrChange w:id="91" w:author="Hunter Berberich" w:date="2024-07-08T16:52:00Z">
            <w:rPr>
              <w:noProof/>
            </w:rPr>
          </w:rPrChange>
        </w:rPr>
        <w:fldChar w:fldCharType="separate"/>
      </w:r>
      <w:r w:rsidR="00735E79" w:rsidRPr="00D5375F">
        <w:rPr>
          <w:rStyle w:val="Hyperlink"/>
          <w:rFonts w:ascii="Times New Roman" w:hAnsi="Times New Roman" w:cs="Times New Roman"/>
          <w:noProof/>
          <w:rPrChange w:id="92" w:author="Hunter Berberich" w:date="2024-07-08T16:52:00Z">
            <w:rPr>
              <w:rStyle w:val="Hyperlink"/>
              <w:noProof/>
            </w:rPr>
          </w:rPrChange>
        </w:rPr>
        <w:t>Table 2.  Variable Significance of Final Model</w:t>
      </w:r>
      <w:r w:rsidR="00735E79" w:rsidRPr="00D5375F">
        <w:rPr>
          <w:rFonts w:ascii="Times New Roman" w:hAnsi="Times New Roman" w:cs="Times New Roman"/>
          <w:noProof/>
          <w:webHidden/>
          <w:rPrChange w:id="93" w:author="Hunter Berberich" w:date="2024-07-08T16:52:00Z">
            <w:rPr>
              <w:noProof/>
              <w:webHidden/>
            </w:rPr>
          </w:rPrChange>
        </w:rPr>
        <w:tab/>
      </w:r>
      <w:r w:rsidR="00735E79" w:rsidRPr="00D5375F">
        <w:rPr>
          <w:rFonts w:ascii="Times New Roman" w:hAnsi="Times New Roman" w:cs="Times New Roman"/>
          <w:noProof/>
          <w:webHidden/>
          <w:rPrChange w:id="94" w:author="Hunter Berberich" w:date="2024-07-08T16:52:00Z">
            <w:rPr>
              <w:noProof/>
              <w:webHidden/>
            </w:rPr>
          </w:rPrChange>
        </w:rPr>
        <w:fldChar w:fldCharType="begin"/>
      </w:r>
      <w:r w:rsidR="00735E79" w:rsidRPr="00D5375F">
        <w:rPr>
          <w:rFonts w:ascii="Times New Roman" w:hAnsi="Times New Roman" w:cs="Times New Roman"/>
          <w:noProof/>
          <w:webHidden/>
          <w:rPrChange w:id="95" w:author="Hunter Berberich" w:date="2024-07-08T16:52:00Z">
            <w:rPr>
              <w:noProof/>
              <w:webHidden/>
            </w:rPr>
          </w:rPrChange>
        </w:rPr>
        <w:instrText xml:space="preserve"> PAGEREF _Toc171206103 \h </w:instrText>
      </w:r>
      <w:r w:rsidR="00735E79" w:rsidRPr="00DB09D3">
        <w:rPr>
          <w:rFonts w:ascii="Times New Roman" w:hAnsi="Times New Roman" w:cs="Times New Roman"/>
          <w:noProof/>
          <w:webHidden/>
        </w:rPr>
      </w:r>
      <w:r w:rsidR="00735E79" w:rsidRPr="00D5375F">
        <w:rPr>
          <w:rFonts w:ascii="Times New Roman" w:hAnsi="Times New Roman" w:cs="Times New Roman"/>
          <w:noProof/>
          <w:webHidden/>
          <w:rPrChange w:id="96" w:author="Hunter Berberich" w:date="2024-07-08T16:52:00Z">
            <w:rPr>
              <w:noProof/>
              <w:webHidden/>
            </w:rPr>
          </w:rPrChange>
        </w:rPr>
        <w:fldChar w:fldCharType="separate"/>
      </w:r>
      <w:r w:rsidR="00735E79" w:rsidRPr="00D5375F">
        <w:rPr>
          <w:rFonts w:ascii="Times New Roman" w:hAnsi="Times New Roman" w:cs="Times New Roman"/>
          <w:noProof/>
          <w:webHidden/>
          <w:rPrChange w:id="97" w:author="Hunter Berberich" w:date="2024-07-08T16:52:00Z">
            <w:rPr>
              <w:noProof/>
              <w:webHidden/>
            </w:rPr>
          </w:rPrChange>
        </w:rPr>
        <w:t>6</w:t>
      </w:r>
      <w:r w:rsidR="00735E79" w:rsidRPr="00D5375F">
        <w:rPr>
          <w:rFonts w:ascii="Times New Roman" w:hAnsi="Times New Roman" w:cs="Times New Roman"/>
          <w:noProof/>
          <w:webHidden/>
          <w:rPrChange w:id="98" w:author="Hunter Berberich" w:date="2024-07-08T16:52:00Z">
            <w:rPr>
              <w:noProof/>
              <w:webHidden/>
            </w:rPr>
          </w:rPrChange>
        </w:rPr>
        <w:fldChar w:fldCharType="end"/>
      </w:r>
      <w:r w:rsidRPr="00D5375F">
        <w:rPr>
          <w:rFonts w:ascii="Times New Roman" w:hAnsi="Times New Roman" w:cs="Times New Roman"/>
          <w:noProof/>
          <w:rPrChange w:id="99" w:author="Hunter Berberich" w:date="2024-07-08T16:52:00Z">
            <w:rPr>
              <w:noProof/>
            </w:rPr>
          </w:rPrChange>
        </w:rPr>
        <w:fldChar w:fldCharType="end"/>
      </w:r>
    </w:p>
    <w:p w14:paraId="7509365E" w14:textId="0DA08C42" w:rsidR="00735E79" w:rsidRPr="00D5375F" w:rsidRDefault="00000000">
      <w:pPr>
        <w:pStyle w:val="TableofFigures"/>
        <w:tabs>
          <w:tab w:val="right" w:leader="dot" w:pos="9350"/>
        </w:tabs>
        <w:rPr>
          <w:rFonts w:ascii="Times New Roman" w:eastAsiaTheme="minorEastAsia" w:hAnsi="Times New Roman" w:cs="Times New Roman"/>
          <w:noProof/>
          <w:rPrChange w:id="100" w:author="Hunter Berberich" w:date="2024-07-08T16:52:00Z">
            <w:rPr>
              <w:rFonts w:eastAsiaTheme="minorEastAsia"/>
              <w:noProof/>
            </w:rPr>
          </w:rPrChange>
        </w:rPr>
      </w:pPr>
      <w:r w:rsidRPr="00D5375F">
        <w:rPr>
          <w:rFonts w:ascii="Times New Roman" w:hAnsi="Times New Roman" w:cs="Times New Roman"/>
          <w:rPrChange w:id="101" w:author="Hunter Berberich" w:date="2024-07-08T16:52:00Z">
            <w:rPr/>
          </w:rPrChange>
        </w:rPr>
        <w:fldChar w:fldCharType="begin"/>
      </w:r>
      <w:r w:rsidRPr="00D5375F">
        <w:rPr>
          <w:rFonts w:ascii="Times New Roman" w:hAnsi="Times New Roman" w:cs="Times New Roman"/>
          <w:rPrChange w:id="102" w:author="Hunter Berberich" w:date="2024-07-08T16:52:00Z">
            <w:rPr/>
          </w:rPrChange>
        </w:rPr>
        <w:instrText>HYPERLINK \l "_Toc171206104"</w:instrText>
      </w:r>
      <w:r w:rsidRPr="00DB09D3">
        <w:rPr>
          <w:rFonts w:ascii="Times New Roman" w:hAnsi="Times New Roman" w:cs="Times New Roman"/>
        </w:rPr>
      </w:r>
      <w:r w:rsidRPr="00D5375F">
        <w:rPr>
          <w:rFonts w:ascii="Times New Roman" w:hAnsi="Times New Roman" w:cs="Times New Roman"/>
          <w:rPrChange w:id="103" w:author="Hunter Berberich" w:date="2024-07-08T16:52:00Z">
            <w:rPr>
              <w:noProof/>
            </w:rPr>
          </w:rPrChange>
        </w:rPr>
        <w:fldChar w:fldCharType="separate"/>
      </w:r>
      <w:r w:rsidR="00735E79" w:rsidRPr="00D5375F">
        <w:rPr>
          <w:rStyle w:val="Hyperlink"/>
          <w:rFonts w:ascii="Times New Roman" w:hAnsi="Times New Roman" w:cs="Times New Roman"/>
          <w:noProof/>
          <w:rPrChange w:id="104" w:author="Hunter Berberich" w:date="2024-07-08T16:52:00Z">
            <w:rPr>
              <w:rStyle w:val="Hyperlink"/>
              <w:noProof/>
            </w:rPr>
          </w:rPrChange>
        </w:rPr>
        <w:t>Table 3.  Performance Metrics Comparison</w:t>
      </w:r>
      <w:r w:rsidR="00735E79" w:rsidRPr="00D5375F">
        <w:rPr>
          <w:rFonts w:ascii="Times New Roman" w:hAnsi="Times New Roman" w:cs="Times New Roman"/>
          <w:noProof/>
          <w:webHidden/>
          <w:rPrChange w:id="105" w:author="Hunter Berberich" w:date="2024-07-08T16:52:00Z">
            <w:rPr>
              <w:noProof/>
              <w:webHidden/>
            </w:rPr>
          </w:rPrChange>
        </w:rPr>
        <w:tab/>
      </w:r>
      <w:r w:rsidR="00735E79" w:rsidRPr="00D5375F">
        <w:rPr>
          <w:rFonts w:ascii="Times New Roman" w:hAnsi="Times New Roman" w:cs="Times New Roman"/>
          <w:noProof/>
          <w:webHidden/>
          <w:rPrChange w:id="106" w:author="Hunter Berberich" w:date="2024-07-08T16:52:00Z">
            <w:rPr>
              <w:noProof/>
              <w:webHidden/>
            </w:rPr>
          </w:rPrChange>
        </w:rPr>
        <w:fldChar w:fldCharType="begin"/>
      </w:r>
      <w:r w:rsidR="00735E79" w:rsidRPr="00D5375F">
        <w:rPr>
          <w:rFonts w:ascii="Times New Roman" w:hAnsi="Times New Roman" w:cs="Times New Roman"/>
          <w:noProof/>
          <w:webHidden/>
          <w:rPrChange w:id="107" w:author="Hunter Berberich" w:date="2024-07-08T16:52:00Z">
            <w:rPr>
              <w:noProof/>
              <w:webHidden/>
            </w:rPr>
          </w:rPrChange>
        </w:rPr>
        <w:instrText xml:space="preserve"> PAGEREF _Toc171206104 \h </w:instrText>
      </w:r>
      <w:r w:rsidR="00735E79" w:rsidRPr="00DB09D3">
        <w:rPr>
          <w:rFonts w:ascii="Times New Roman" w:hAnsi="Times New Roman" w:cs="Times New Roman"/>
          <w:noProof/>
          <w:webHidden/>
        </w:rPr>
      </w:r>
      <w:r w:rsidR="00735E79" w:rsidRPr="00D5375F">
        <w:rPr>
          <w:rFonts w:ascii="Times New Roman" w:hAnsi="Times New Roman" w:cs="Times New Roman"/>
          <w:noProof/>
          <w:webHidden/>
          <w:rPrChange w:id="108" w:author="Hunter Berberich" w:date="2024-07-08T16:52:00Z">
            <w:rPr>
              <w:noProof/>
              <w:webHidden/>
            </w:rPr>
          </w:rPrChange>
        </w:rPr>
        <w:fldChar w:fldCharType="separate"/>
      </w:r>
      <w:r w:rsidR="00735E79" w:rsidRPr="00D5375F">
        <w:rPr>
          <w:rFonts w:ascii="Times New Roman" w:hAnsi="Times New Roman" w:cs="Times New Roman"/>
          <w:noProof/>
          <w:webHidden/>
          <w:rPrChange w:id="109" w:author="Hunter Berberich" w:date="2024-07-08T16:52:00Z">
            <w:rPr>
              <w:noProof/>
              <w:webHidden/>
            </w:rPr>
          </w:rPrChange>
        </w:rPr>
        <w:t>9</w:t>
      </w:r>
      <w:r w:rsidR="00735E79" w:rsidRPr="00D5375F">
        <w:rPr>
          <w:rFonts w:ascii="Times New Roman" w:hAnsi="Times New Roman" w:cs="Times New Roman"/>
          <w:noProof/>
          <w:webHidden/>
          <w:rPrChange w:id="110" w:author="Hunter Berberich" w:date="2024-07-08T16:52:00Z">
            <w:rPr>
              <w:noProof/>
              <w:webHidden/>
            </w:rPr>
          </w:rPrChange>
        </w:rPr>
        <w:fldChar w:fldCharType="end"/>
      </w:r>
      <w:r w:rsidRPr="00D5375F">
        <w:rPr>
          <w:rFonts w:ascii="Times New Roman" w:hAnsi="Times New Roman" w:cs="Times New Roman"/>
          <w:noProof/>
          <w:rPrChange w:id="111" w:author="Hunter Berberich" w:date="2024-07-08T16:52:00Z">
            <w:rPr>
              <w:noProof/>
            </w:rPr>
          </w:rPrChange>
        </w:rPr>
        <w:fldChar w:fldCharType="end"/>
      </w:r>
    </w:p>
    <w:p w14:paraId="268B4D4F" w14:textId="7D77B193" w:rsidR="00DC6F60" w:rsidRPr="00D5375F" w:rsidRDefault="00DC6F60">
      <w:pPr>
        <w:rPr>
          <w:rFonts w:ascii="Times New Roman" w:eastAsia="Times New Roman" w:hAnsi="Times New Roman" w:cs="Times New Roman"/>
          <w:rPrChange w:id="112" w:author="Hunter Berberich" w:date="2024-07-08T16:52:00Z">
            <w:rPr>
              <w:rFonts w:eastAsia="Times New Roman"/>
            </w:rPr>
          </w:rPrChange>
        </w:rPr>
      </w:pPr>
      <w:r w:rsidRPr="00D5375F">
        <w:rPr>
          <w:rFonts w:ascii="Times New Roman" w:eastAsia="Times New Roman" w:hAnsi="Times New Roman" w:cs="Times New Roman"/>
          <w:rPrChange w:id="113" w:author="Hunter Berberich" w:date="2024-07-08T16:52:00Z">
            <w:rPr>
              <w:rFonts w:eastAsia="Times New Roman"/>
            </w:rPr>
          </w:rPrChange>
        </w:rPr>
        <w:fldChar w:fldCharType="end"/>
      </w:r>
    </w:p>
    <w:p w14:paraId="4FEB5D7D" w14:textId="77777777" w:rsidR="00735E79" w:rsidRPr="00D5375F" w:rsidRDefault="00DC6F60" w:rsidP="00576ED8">
      <w:pPr>
        <w:pStyle w:val="TOCHeading"/>
        <w:rPr>
          <w:rFonts w:ascii="Times New Roman" w:hAnsi="Times New Roman" w:cs="Times New Roman"/>
          <w:noProof/>
          <w:rPrChange w:id="114" w:author="Hunter Berberich" w:date="2024-07-08T16:52:00Z">
            <w:rPr>
              <w:noProof/>
            </w:rPr>
          </w:rPrChange>
        </w:rPr>
      </w:pPr>
      <w:r w:rsidRPr="00D5375F">
        <w:rPr>
          <w:rFonts w:ascii="Times New Roman" w:eastAsia="Times New Roman" w:hAnsi="Times New Roman" w:cs="Times New Roman"/>
          <w:rPrChange w:id="115" w:author="Hunter Berberich" w:date="2024-07-08T16:52:00Z">
            <w:rPr>
              <w:rFonts w:eastAsia="Times New Roman"/>
            </w:rPr>
          </w:rPrChange>
        </w:rPr>
        <w:t>List of Figures</w:t>
      </w:r>
      <w:r w:rsidRPr="00D5375F">
        <w:rPr>
          <w:rFonts w:ascii="Times New Roman" w:eastAsia="Times New Roman" w:hAnsi="Times New Roman" w:cs="Times New Roman"/>
          <w:rPrChange w:id="116" w:author="Hunter Berberich" w:date="2024-07-08T16:52:00Z">
            <w:rPr>
              <w:rFonts w:eastAsia="Times New Roman"/>
            </w:rPr>
          </w:rPrChange>
        </w:rPr>
        <w:fldChar w:fldCharType="begin"/>
      </w:r>
      <w:r w:rsidRPr="00D5375F">
        <w:rPr>
          <w:rFonts w:ascii="Times New Roman" w:eastAsia="Times New Roman" w:hAnsi="Times New Roman" w:cs="Times New Roman"/>
          <w:rPrChange w:id="117" w:author="Hunter Berberich" w:date="2024-07-08T16:52:00Z">
            <w:rPr>
              <w:rFonts w:eastAsia="Times New Roman"/>
            </w:rPr>
          </w:rPrChange>
        </w:rPr>
        <w:instrText xml:space="preserve"> TOC \h \z \c "Figure" </w:instrText>
      </w:r>
      <w:r w:rsidRPr="00D5375F">
        <w:rPr>
          <w:rFonts w:ascii="Times New Roman" w:eastAsia="Times New Roman" w:hAnsi="Times New Roman" w:cs="Times New Roman"/>
          <w:rPrChange w:id="118" w:author="Hunter Berberich" w:date="2024-07-08T16:52:00Z">
            <w:rPr>
              <w:rFonts w:asciiTheme="minorHAnsi" w:eastAsia="Times New Roman" w:hAnsiTheme="minorHAnsi" w:cstheme="minorBidi"/>
              <w:color w:val="auto"/>
              <w:kern w:val="2"/>
              <w:sz w:val="24"/>
              <w:szCs w:val="24"/>
              <w14:ligatures w14:val="standardContextual"/>
            </w:rPr>
          </w:rPrChange>
        </w:rPr>
        <w:fldChar w:fldCharType="separate"/>
      </w:r>
    </w:p>
    <w:p w14:paraId="136E63B9" w14:textId="2B73C7B4" w:rsidR="00735E79" w:rsidRPr="00D5375F" w:rsidRDefault="00000000">
      <w:pPr>
        <w:pStyle w:val="TableofFigures"/>
        <w:tabs>
          <w:tab w:val="right" w:leader="dot" w:pos="9350"/>
        </w:tabs>
        <w:rPr>
          <w:rFonts w:ascii="Times New Roman" w:eastAsiaTheme="minorEastAsia" w:hAnsi="Times New Roman" w:cs="Times New Roman"/>
          <w:noProof/>
          <w:rPrChange w:id="119" w:author="Hunter Berberich" w:date="2024-07-08T16:52:00Z">
            <w:rPr>
              <w:rFonts w:eastAsiaTheme="minorEastAsia"/>
              <w:noProof/>
            </w:rPr>
          </w:rPrChange>
        </w:rPr>
      </w:pPr>
      <w:r w:rsidRPr="00D5375F">
        <w:rPr>
          <w:rFonts w:ascii="Times New Roman" w:hAnsi="Times New Roman" w:cs="Times New Roman"/>
          <w:rPrChange w:id="120" w:author="Hunter Berberich" w:date="2024-07-08T16:52:00Z">
            <w:rPr/>
          </w:rPrChange>
        </w:rPr>
        <w:fldChar w:fldCharType="begin"/>
      </w:r>
      <w:r w:rsidRPr="00D5375F">
        <w:rPr>
          <w:rFonts w:ascii="Times New Roman" w:hAnsi="Times New Roman" w:cs="Times New Roman"/>
          <w:rPrChange w:id="121" w:author="Hunter Berberich" w:date="2024-07-08T16:52:00Z">
            <w:rPr/>
          </w:rPrChange>
        </w:rPr>
        <w:instrText>HYPERLINK \l "_Toc171206109"</w:instrText>
      </w:r>
      <w:r w:rsidRPr="00DB09D3">
        <w:rPr>
          <w:rFonts w:ascii="Times New Roman" w:hAnsi="Times New Roman" w:cs="Times New Roman"/>
        </w:rPr>
      </w:r>
      <w:r w:rsidRPr="00D5375F">
        <w:rPr>
          <w:rFonts w:ascii="Times New Roman" w:hAnsi="Times New Roman" w:cs="Times New Roman"/>
          <w:rPrChange w:id="122" w:author="Hunter Berberich" w:date="2024-07-08T16:52:00Z">
            <w:rPr>
              <w:noProof/>
            </w:rPr>
          </w:rPrChange>
        </w:rPr>
        <w:fldChar w:fldCharType="separate"/>
      </w:r>
      <w:r w:rsidR="00735E79" w:rsidRPr="00D5375F">
        <w:rPr>
          <w:rStyle w:val="Hyperlink"/>
          <w:rFonts w:ascii="Times New Roman" w:hAnsi="Times New Roman" w:cs="Times New Roman"/>
          <w:noProof/>
          <w:rPrChange w:id="123" w:author="Hunter Berberich" w:date="2024-07-08T16:52:00Z">
            <w:rPr>
              <w:rStyle w:val="Hyperlink"/>
              <w:noProof/>
            </w:rPr>
          </w:rPrChange>
        </w:rPr>
        <w:t>Figure 1.  Monthly Trend Analysis</w:t>
      </w:r>
      <w:r w:rsidR="00735E79" w:rsidRPr="00D5375F">
        <w:rPr>
          <w:rFonts w:ascii="Times New Roman" w:hAnsi="Times New Roman" w:cs="Times New Roman"/>
          <w:noProof/>
          <w:webHidden/>
          <w:rPrChange w:id="124" w:author="Hunter Berberich" w:date="2024-07-08T16:52:00Z">
            <w:rPr>
              <w:noProof/>
              <w:webHidden/>
            </w:rPr>
          </w:rPrChange>
        </w:rPr>
        <w:tab/>
      </w:r>
      <w:r w:rsidR="00735E79" w:rsidRPr="00D5375F">
        <w:rPr>
          <w:rFonts w:ascii="Times New Roman" w:hAnsi="Times New Roman" w:cs="Times New Roman"/>
          <w:noProof/>
          <w:webHidden/>
          <w:rPrChange w:id="125" w:author="Hunter Berberich" w:date="2024-07-08T16:52:00Z">
            <w:rPr>
              <w:noProof/>
              <w:webHidden/>
            </w:rPr>
          </w:rPrChange>
        </w:rPr>
        <w:fldChar w:fldCharType="begin"/>
      </w:r>
      <w:r w:rsidR="00735E79" w:rsidRPr="00D5375F">
        <w:rPr>
          <w:rFonts w:ascii="Times New Roman" w:hAnsi="Times New Roman" w:cs="Times New Roman"/>
          <w:noProof/>
          <w:webHidden/>
          <w:rPrChange w:id="126" w:author="Hunter Berberich" w:date="2024-07-08T16:52:00Z">
            <w:rPr>
              <w:noProof/>
              <w:webHidden/>
            </w:rPr>
          </w:rPrChange>
        </w:rPr>
        <w:instrText xml:space="preserve"> PAGEREF _Toc171206109 \h </w:instrText>
      </w:r>
      <w:r w:rsidR="00735E79" w:rsidRPr="00DB09D3">
        <w:rPr>
          <w:rFonts w:ascii="Times New Roman" w:hAnsi="Times New Roman" w:cs="Times New Roman"/>
          <w:noProof/>
          <w:webHidden/>
        </w:rPr>
      </w:r>
      <w:r w:rsidR="00735E79" w:rsidRPr="00D5375F">
        <w:rPr>
          <w:rFonts w:ascii="Times New Roman" w:hAnsi="Times New Roman" w:cs="Times New Roman"/>
          <w:noProof/>
          <w:webHidden/>
          <w:rPrChange w:id="127" w:author="Hunter Berberich" w:date="2024-07-08T16:52:00Z">
            <w:rPr>
              <w:noProof/>
              <w:webHidden/>
            </w:rPr>
          </w:rPrChange>
        </w:rPr>
        <w:fldChar w:fldCharType="separate"/>
      </w:r>
      <w:r w:rsidR="00735E79" w:rsidRPr="00D5375F">
        <w:rPr>
          <w:rFonts w:ascii="Times New Roman" w:hAnsi="Times New Roman" w:cs="Times New Roman"/>
          <w:noProof/>
          <w:webHidden/>
          <w:rPrChange w:id="128" w:author="Hunter Berberich" w:date="2024-07-08T16:52:00Z">
            <w:rPr>
              <w:noProof/>
              <w:webHidden/>
            </w:rPr>
          </w:rPrChange>
        </w:rPr>
        <w:t>3</w:t>
      </w:r>
      <w:r w:rsidR="00735E79" w:rsidRPr="00D5375F">
        <w:rPr>
          <w:rFonts w:ascii="Times New Roman" w:hAnsi="Times New Roman" w:cs="Times New Roman"/>
          <w:noProof/>
          <w:webHidden/>
          <w:rPrChange w:id="129" w:author="Hunter Berberich" w:date="2024-07-08T16:52:00Z">
            <w:rPr>
              <w:noProof/>
              <w:webHidden/>
            </w:rPr>
          </w:rPrChange>
        </w:rPr>
        <w:fldChar w:fldCharType="end"/>
      </w:r>
      <w:r w:rsidRPr="00D5375F">
        <w:rPr>
          <w:rFonts w:ascii="Times New Roman" w:hAnsi="Times New Roman" w:cs="Times New Roman"/>
          <w:noProof/>
          <w:rPrChange w:id="130" w:author="Hunter Berberich" w:date="2024-07-08T16:52:00Z">
            <w:rPr>
              <w:noProof/>
            </w:rPr>
          </w:rPrChange>
        </w:rPr>
        <w:fldChar w:fldCharType="end"/>
      </w:r>
    </w:p>
    <w:p w14:paraId="0CF4657C" w14:textId="4E5D0A45" w:rsidR="00735E79" w:rsidRPr="00D5375F" w:rsidRDefault="00000000">
      <w:pPr>
        <w:pStyle w:val="TableofFigures"/>
        <w:tabs>
          <w:tab w:val="right" w:leader="dot" w:pos="9350"/>
        </w:tabs>
        <w:rPr>
          <w:rFonts w:ascii="Times New Roman" w:eastAsiaTheme="minorEastAsia" w:hAnsi="Times New Roman" w:cs="Times New Roman"/>
          <w:noProof/>
          <w:rPrChange w:id="131" w:author="Hunter Berberich" w:date="2024-07-08T16:52:00Z">
            <w:rPr>
              <w:rFonts w:eastAsiaTheme="minorEastAsia"/>
              <w:noProof/>
            </w:rPr>
          </w:rPrChange>
        </w:rPr>
      </w:pPr>
      <w:r w:rsidRPr="00D5375F">
        <w:rPr>
          <w:rFonts w:ascii="Times New Roman" w:hAnsi="Times New Roman" w:cs="Times New Roman"/>
          <w:rPrChange w:id="132" w:author="Hunter Berberich" w:date="2024-07-08T16:52:00Z">
            <w:rPr/>
          </w:rPrChange>
        </w:rPr>
        <w:fldChar w:fldCharType="begin"/>
      </w:r>
      <w:r w:rsidRPr="00D5375F">
        <w:rPr>
          <w:rFonts w:ascii="Times New Roman" w:hAnsi="Times New Roman" w:cs="Times New Roman"/>
          <w:rPrChange w:id="133" w:author="Hunter Berberich" w:date="2024-07-08T16:52:00Z">
            <w:rPr/>
          </w:rPrChange>
        </w:rPr>
        <w:instrText>HYPERLINK \l "_Toc171206110"</w:instrText>
      </w:r>
      <w:r w:rsidRPr="00DB09D3">
        <w:rPr>
          <w:rFonts w:ascii="Times New Roman" w:hAnsi="Times New Roman" w:cs="Times New Roman"/>
        </w:rPr>
      </w:r>
      <w:r w:rsidRPr="00D5375F">
        <w:rPr>
          <w:rFonts w:ascii="Times New Roman" w:hAnsi="Times New Roman" w:cs="Times New Roman"/>
          <w:rPrChange w:id="134" w:author="Hunter Berberich" w:date="2024-07-08T16:52:00Z">
            <w:rPr>
              <w:noProof/>
            </w:rPr>
          </w:rPrChange>
        </w:rPr>
        <w:fldChar w:fldCharType="separate"/>
      </w:r>
      <w:r w:rsidR="00735E79" w:rsidRPr="00D5375F">
        <w:rPr>
          <w:rStyle w:val="Hyperlink"/>
          <w:rFonts w:ascii="Times New Roman" w:hAnsi="Times New Roman" w:cs="Times New Roman"/>
          <w:noProof/>
          <w:rPrChange w:id="135" w:author="Hunter Berberich" w:date="2024-07-08T16:52:00Z">
            <w:rPr>
              <w:rStyle w:val="Hyperlink"/>
              <w:noProof/>
            </w:rPr>
          </w:rPrChange>
        </w:rPr>
        <w:t>Figure 2.  Average Beer Price by Season</w:t>
      </w:r>
      <w:r w:rsidR="00735E79" w:rsidRPr="00D5375F">
        <w:rPr>
          <w:rFonts w:ascii="Times New Roman" w:hAnsi="Times New Roman" w:cs="Times New Roman"/>
          <w:noProof/>
          <w:webHidden/>
          <w:rPrChange w:id="136" w:author="Hunter Berberich" w:date="2024-07-08T16:52:00Z">
            <w:rPr>
              <w:noProof/>
              <w:webHidden/>
            </w:rPr>
          </w:rPrChange>
        </w:rPr>
        <w:tab/>
      </w:r>
      <w:r w:rsidR="00735E79" w:rsidRPr="00D5375F">
        <w:rPr>
          <w:rFonts w:ascii="Times New Roman" w:hAnsi="Times New Roman" w:cs="Times New Roman"/>
          <w:noProof/>
          <w:webHidden/>
          <w:rPrChange w:id="137" w:author="Hunter Berberich" w:date="2024-07-08T16:52:00Z">
            <w:rPr>
              <w:noProof/>
              <w:webHidden/>
            </w:rPr>
          </w:rPrChange>
        </w:rPr>
        <w:fldChar w:fldCharType="begin"/>
      </w:r>
      <w:r w:rsidR="00735E79" w:rsidRPr="00D5375F">
        <w:rPr>
          <w:rFonts w:ascii="Times New Roman" w:hAnsi="Times New Roman" w:cs="Times New Roman"/>
          <w:noProof/>
          <w:webHidden/>
          <w:rPrChange w:id="138" w:author="Hunter Berberich" w:date="2024-07-08T16:52:00Z">
            <w:rPr>
              <w:noProof/>
              <w:webHidden/>
            </w:rPr>
          </w:rPrChange>
        </w:rPr>
        <w:instrText xml:space="preserve"> PAGEREF _Toc171206110 \h </w:instrText>
      </w:r>
      <w:r w:rsidR="00735E79" w:rsidRPr="00DB09D3">
        <w:rPr>
          <w:rFonts w:ascii="Times New Roman" w:hAnsi="Times New Roman" w:cs="Times New Roman"/>
          <w:noProof/>
          <w:webHidden/>
        </w:rPr>
      </w:r>
      <w:r w:rsidR="00735E79" w:rsidRPr="00D5375F">
        <w:rPr>
          <w:rFonts w:ascii="Times New Roman" w:hAnsi="Times New Roman" w:cs="Times New Roman"/>
          <w:noProof/>
          <w:webHidden/>
          <w:rPrChange w:id="139" w:author="Hunter Berberich" w:date="2024-07-08T16:52:00Z">
            <w:rPr>
              <w:noProof/>
              <w:webHidden/>
            </w:rPr>
          </w:rPrChange>
        </w:rPr>
        <w:fldChar w:fldCharType="separate"/>
      </w:r>
      <w:r w:rsidR="00735E79" w:rsidRPr="00D5375F">
        <w:rPr>
          <w:rFonts w:ascii="Times New Roman" w:hAnsi="Times New Roman" w:cs="Times New Roman"/>
          <w:noProof/>
          <w:webHidden/>
          <w:rPrChange w:id="140" w:author="Hunter Berberich" w:date="2024-07-08T16:52:00Z">
            <w:rPr>
              <w:noProof/>
              <w:webHidden/>
            </w:rPr>
          </w:rPrChange>
        </w:rPr>
        <w:t>4</w:t>
      </w:r>
      <w:r w:rsidR="00735E79" w:rsidRPr="00D5375F">
        <w:rPr>
          <w:rFonts w:ascii="Times New Roman" w:hAnsi="Times New Roman" w:cs="Times New Roman"/>
          <w:noProof/>
          <w:webHidden/>
          <w:rPrChange w:id="141" w:author="Hunter Berberich" w:date="2024-07-08T16:52:00Z">
            <w:rPr>
              <w:noProof/>
              <w:webHidden/>
            </w:rPr>
          </w:rPrChange>
        </w:rPr>
        <w:fldChar w:fldCharType="end"/>
      </w:r>
      <w:r w:rsidRPr="00D5375F">
        <w:rPr>
          <w:rFonts w:ascii="Times New Roman" w:hAnsi="Times New Roman" w:cs="Times New Roman"/>
          <w:noProof/>
          <w:rPrChange w:id="142" w:author="Hunter Berberich" w:date="2024-07-08T16:52:00Z">
            <w:rPr>
              <w:noProof/>
            </w:rPr>
          </w:rPrChange>
        </w:rPr>
        <w:fldChar w:fldCharType="end"/>
      </w:r>
    </w:p>
    <w:p w14:paraId="16E5FF25" w14:textId="4A46AE29" w:rsidR="00735E79" w:rsidRPr="00D5375F" w:rsidRDefault="00000000">
      <w:pPr>
        <w:pStyle w:val="TableofFigures"/>
        <w:tabs>
          <w:tab w:val="right" w:leader="dot" w:pos="9350"/>
        </w:tabs>
        <w:rPr>
          <w:rFonts w:ascii="Times New Roman" w:eastAsiaTheme="minorEastAsia" w:hAnsi="Times New Roman" w:cs="Times New Roman"/>
          <w:noProof/>
          <w:rPrChange w:id="143" w:author="Hunter Berberich" w:date="2024-07-08T16:52:00Z">
            <w:rPr>
              <w:rFonts w:eastAsiaTheme="minorEastAsia"/>
              <w:noProof/>
            </w:rPr>
          </w:rPrChange>
        </w:rPr>
      </w:pPr>
      <w:r w:rsidRPr="00D5375F">
        <w:rPr>
          <w:rFonts w:ascii="Times New Roman" w:hAnsi="Times New Roman" w:cs="Times New Roman"/>
          <w:rPrChange w:id="144" w:author="Hunter Berberich" w:date="2024-07-08T16:52:00Z">
            <w:rPr/>
          </w:rPrChange>
        </w:rPr>
        <w:fldChar w:fldCharType="begin"/>
      </w:r>
      <w:r w:rsidRPr="00D5375F">
        <w:rPr>
          <w:rFonts w:ascii="Times New Roman" w:hAnsi="Times New Roman" w:cs="Times New Roman"/>
          <w:rPrChange w:id="145" w:author="Hunter Berberich" w:date="2024-07-08T16:52:00Z">
            <w:rPr/>
          </w:rPrChange>
        </w:rPr>
        <w:instrText>HYPERLINK \l "_Toc171206111"</w:instrText>
      </w:r>
      <w:r w:rsidRPr="00DB09D3">
        <w:rPr>
          <w:rFonts w:ascii="Times New Roman" w:hAnsi="Times New Roman" w:cs="Times New Roman"/>
        </w:rPr>
      </w:r>
      <w:r w:rsidRPr="00D5375F">
        <w:rPr>
          <w:rFonts w:ascii="Times New Roman" w:hAnsi="Times New Roman" w:cs="Times New Roman"/>
          <w:rPrChange w:id="146" w:author="Hunter Berberich" w:date="2024-07-08T16:52:00Z">
            <w:rPr>
              <w:noProof/>
            </w:rPr>
          </w:rPrChange>
        </w:rPr>
        <w:fldChar w:fldCharType="separate"/>
      </w:r>
      <w:r w:rsidR="00735E79" w:rsidRPr="00D5375F">
        <w:rPr>
          <w:rStyle w:val="Hyperlink"/>
          <w:rFonts w:ascii="Times New Roman" w:hAnsi="Times New Roman" w:cs="Times New Roman"/>
          <w:noProof/>
          <w:rPrChange w:id="147" w:author="Hunter Berberich" w:date="2024-07-08T16:52:00Z">
            <w:rPr>
              <w:rStyle w:val="Hyperlink"/>
              <w:noProof/>
            </w:rPr>
          </w:rPrChange>
        </w:rPr>
        <w:t>Figure 3.  Assumptions for Final Model</w:t>
      </w:r>
      <w:r w:rsidR="00735E79" w:rsidRPr="00D5375F">
        <w:rPr>
          <w:rFonts w:ascii="Times New Roman" w:hAnsi="Times New Roman" w:cs="Times New Roman"/>
          <w:noProof/>
          <w:webHidden/>
          <w:rPrChange w:id="148" w:author="Hunter Berberich" w:date="2024-07-08T16:52:00Z">
            <w:rPr>
              <w:noProof/>
              <w:webHidden/>
            </w:rPr>
          </w:rPrChange>
        </w:rPr>
        <w:tab/>
      </w:r>
      <w:r w:rsidR="00735E79" w:rsidRPr="00D5375F">
        <w:rPr>
          <w:rFonts w:ascii="Times New Roman" w:hAnsi="Times New Roman" w:cs="Times New Roman"/>
          <w:noProof/>
          <w:webHidden/>
          <w:rPrChange w:id="149" w:author="Hunter Berberich" w:date="2024-07-08T16:52:00Z">
            <w:rPr>
              <w:noProof/>
              <w:webHidden/>
            </w:rPr>
          </w:rPrChange>
        </w:rPr>
        <w:fldChar w:fldCharType="begin"/>
      </w:r>
      <w:r w:rsidR="00735E79" w:rsidRPr="00D5375F">
        <w:rPr>
          <w:rFonts w:ascii="Times New Roman" w:hAnsi="Times New Roman" w:cs="Times New Roman"/>
          <w:noProof/>
          <w:webHidden/>
          <w:rPrChange w:id="150" w:author="Hunter Berberich" w:date="2024-07-08T16:52:00Z">
            <w:rPr>
              <w:noProof/>
              <w:webHidden/>
            </w:rPr>
          </w:rPrChange>
        </w:rPr>
        <w:instrText xml:space="preserve"> PAGEREF _Toc171206111 \h </w:instrText>
      </w:r>
      <w:r w:rsidR="00735E79" w:rsidRPr="00DB09D3">
        <w:rPr>
          <w:rFonts w:ascii="Times New Roman" w:hAnsi="Times New Roman" w:cs="Times New Roman"/>
          <w:noProof/>
          <w:webHidden/>
        </w:rPr>
      </w:r>
      <w:r w:rsidR="00735E79" w:rsidRPr="00D5375F">
        <w:rPr>
          <w:rFonts w:ascii="Times New Roman" w:hAnsi="Times New Roman" w:cs="Times New Roman"/>
          <w:noProof/>
          <w:webHidden/>
          <w:rPrChange w:id="151" w:author="Hunter Berberich" w:date="2024-07-08T16:52:00Z">
            <w:rPr>
              <w:noProof/>
              <w:webHidden/>
            </w:rPr>
          </w:rPrChange>
        </w:rPr>
        <w:fldChar w:fldCharType="separate"/>
      </w:r>
      <w:r w:rsidR="00735E79" w:rsidRPr="00D5375F">
        <w:rPr>
          <w:rFonts w:ascii="Times New Roman" w:hAnsi="Times New Roman" w:cs="Times New Roman"/>
          <w:noProof/>
          <w:webHidden/>
          <w:rPrChange w:id="152" w:author="Hunter Berberich" w:date="2024-07-08T16:52:00Z">
            <w:rPr>
              <w:noProof/>
              <w:webHidden/>
            </w:rPr>
          </w:rPrChange>
        </w:rPr>
        <w:t>7</w:t>
      </w:r>
      <w:r w:rsidR="00735E79" w:rsidRPr="00D5375F">
        <w:rPr>
          <w:rFonts w:ascii="Times New Roman" w:hAnsi="Times New Roman" w:cs="Times New Roman"/>
          <w:noProof/>
          <w:webHidden/>
          <w:rPrChange w:id="153" w:author="Hunter Berberich" w:date="2024-07-08T16:52:00Z">
            <w:rPr>
              <w:noProof/>
              <w:webHidden/>
            </w:rPr>
          </w:rPrChange>
        </w:rPr>
        <w:fldChar w:fldCharType="end"/>
      </w:r>
      <w:r w:rsidRPr="00D5375F">
        <w:rPr>
          <w:rFonts w:ascii="Times New Roman" w:hAnsi="Times New Roman" w:cs="Times New Roman"/>
          <w:noProof/>
          <w:rPrChange w:id="154" w:author="Hunter Berberich" w:date="2024-07-08T16:52:00Z">
            <w:rPr>
              <w:noProof/>
            </w:rPr>
          </w:rPrChange>
        </w:rPr>
        <w:fldChar w:fldCharType="end"/>
      </w:r>
    </w:p>
    <w:p w14:paraId="1079F1A8" w14:textId="06F82111" w:rsidR="00735E79" w:rsidRPr="00D5375F" w:rsidRDefault="00000000">
      <w:pPr>
        <w:pStyle w:val="TableofFigures"/>
        <w:tabs>
          <w:tab w:val="right" w:leader="dot" w:pos="9350"/>
        </w:tabs>
        <w:rPr>
          <w:rFonts w:ascii="Times New Roman" w:eastAsiaTheme="minorEastAsia" w:hAnsi="Times New Roman" w:cs="Times New Roman"/>
          <w:noProof/>
          <w:rPrChange w:id="155" w:author="Hunter Berberich" w:date="2024-07-08T16:52:00Z">
            <w:rPr>
              <w:rFonts w:eastAsiaTheme="minorEastAsia"/>
              <w:noProof/>
            </w:rPr>
          </w:rPrChange>
        </w:rPr>
      </w:pPr>
      <w:r w:rsidRPr="00D5375F">
        <w:rPr>
          <w:rFonts w:ascii="Times New Roman" w:hAnsi="Times New Roman" w:cs="Times New Roman"/>
          <w:rPrChange w:id="156" w:author="Hunter Berberich" w:date="2024-07-08T16:52:00Z">
            <w:rPr/>
          </w:rPrChange>
        </w:rPr>
        <w:fldChar w:fldCharType="begin"/>
      </w:r>
      <w:r w:rsidRPr="00D5375F">
        <w:rPr>
          <w:rFonts w:ascii="Times New Roman" w:hAnsi="Times New Roman" w:cs="Times New Roman"/>
          <w:rPrChange w:id="157" w:author="Hunter Berberich" w:date="2024-07-08T16:52:00Z">
            <w:rPr/>
          </w:rPrChange>
        </w:rPr>
        <w:instrText>HYPERLINK \l "_Toc171206112"</w:instrText>
      </w:r>
      <w:r w:rsidRPr="00DB09D3">
        <w:rPr>
          <w:rFonts w:ascii="Times New Roman" w:hAnsi="Times New Roman" w:cs="Times New Roman"/>
        </w:rPr>
      </w:r>
      <w:r w:rsidRPr="00D5375F">
        <w:rPr>
          <w:rFonts w:ascii="Times New Roman" w:hAnsi="Times New Roman" w:cs="Times New Roman"/>
          <w:rPrChange w:id="158" w:author="Hunter Berberich" w:date="2024-07-08T16:52:00Z">
            <w:rPr>
              <w:noProof/>
            </w:rPr>
          </w:rPrChange>
        </w:rPr>
        <w:fldChar w:fldCharType="separate"/>
      </w:r>
      <w:r w:rsidR="00735E79" w:rsidRPr="00D5375F">
        <w:rPr>
          <w:rStyle w:val="Hyperlink"/>
          <w:rFonts w:ascii="Times New Roman" w:hAnsi="Times New Roman" w:cs="Times New Roman"/>
          <w:noProof/>
          <w:rPrChange w:id="159" w:author="Hunter Berberich" w:date="2024-07-08T16:52:00Z">
            <w:rPr>
              <w:rStyle w:val="Hyperlink"/>
              <w:noProof/>
            </w:rPr>
          </w:rPrChange>
        </w:rPr>
        <w:t>Figure 4.  Final Comparison Plot</w:t>
      </w:r>
      <w:r w:rsidR="00735E79" w:rsidRPr="00D5375F">
        <w:rPr>
          <w:rFonts w:ascii="Times New Roman" w:hAnsi="Times New Roman" w:cs="Times New Roman"/>
          <w:noProof/>
          <w:webHidden/>
          <w:rPrChange w:id="160" w:author="Hunter Berberich" w:date="2024-07-08T16:52:00Z">
            <w:rPr>
              <w:noProof/>
              <w:webHidden/>
            </w:rPr>
          </w:rPrChange>
        </w:rPr>
        <w:tab/>
      </w:r>
      <w:r w:rsidR="00735E79" w:rsidRPr="00D5375F">
        <w:rPr>
          <w:rFonts w:ascii="Times New Roman" w:hAnsi="Times New Roman" w:cs="Times New Roman"/>
          <w:noProof/>
          <w:webHidden/>
          <w:rPrChange w:id="161" w:author="Hunter Berberich" w:date="2024-07-08T16:52:00Z">
            <w:rPr>
              <w:noProof/>
              <w:webHidden/>
            </w:rPr>
          </w:rPrChange>
        </w:rPr>
        <w:fldChar w:fldCharType="begin"/>
      </w:r>
      <w:r w:rsidR="00735E79" w:rsidRPr="00D5375F">
        <w:rPr>
          <w:rFonts w:ascii="Times New Roman" w:hAnsi="Times New Roman" w:cs="Times New Roman"/>
          <w:noProof/>
          <w:webHidden/>
          <w:rPrChange w:id="162" w:author="Hunter Berberich" w:date="2024-07-08T16:52:00Z">
            <w:rPr>
              <w:noProof/>
              <w:webHidden/>
            </w:rPr>
          </w:rPrChange>
        </w:rPr>
        <w:instrText xml:space="preserve"> PAGEREF _Toc171206112 \h </w:instrText>
      </w:r>
      <w:r w:rsidR="00735E79" w:rsidRPr="00DB09D3">
        <w:rPr>
          <w:rFonts w:ascii="Times New Roman" w:hAnsi="Times New Roman" w:cs="Times New Roman"/>
          <w:noProof/>
          <w:webHidden/>
        </w:rPr>
      </w:r>
      <w:r w:rsidR="00735E79" w:rsidRPr="00D5375F">
        <w:rPr>
          <w:rFonts w:ascii="Times New Roman" w:hAnsi="Times New Roman" w:cs="Times New Roman"/>
          <w:noProof/>
          <w:webHidden/>
          <w:rPrChange w:id="163" w:author="Hunter Berberich" w:date="2024-07-08T16:52:00Z">
            <w:rPr>
              <w:noProof/>
              <w:webHidden/>
            </w:rPr>
          </w:rPrChange>
        </w:rPr>
        <w:fldChar w:fldCharType="separate"/>
      </w:r>
      <w:r w:rsidR="00735E79" w:rsidRPr="00D5375F">
        <w:rPr>
          <w:rFonts w:ascii="Times New Roman" w:hAnsi="Times New Roman" w:cs="Times New Roman"/>
          <w:noProof/>
          <w:webHidden/>
          <w:rPrChange w:id="164" w:author="Hunter Berberich" w:date="2024-07-08T16:52:00Z">
            <w:rPr>
              <w:noProof/>
              <w:webHidden/>
            </w:rPr>
          </w:rPrChange>
        </w:rPr>
        <w:t>10</w:t>
      </w:r>
      <w:r w:rsidR="00735E79" w:rsidRPr="00D5375F">
        <w:rPr>
          <w:rFonts w:ascii="Times New Roman" w:hAnsi="Times New Roman" w:cs="Times New Roman"/>
          <w:noProof/>
          <w:webHidden/>
          <w:rPrChange w:id="165" w:author="Hunter Berberich" w:date="2024-07-08T16:52:00Z">
            <w:rPr>
              <w:noProof/>
              <w:webHidden/>
            </w:rPr>
          </w:rPrChange>
        </w:rPr>
        <w:fldChar w:fldCharType="end"/>
      </w:r>
      <w:r w:rsidRPr="00D5375F">
        <w:rPr>
          <w:rFonts w:ascii="Times New Roman" w:hAnsi="Times New Roman" w:cs="Times New Roman"/>
          <w:noProof/>
          <w:rPrChange w:id="166" w:author="Hunter Berberich" w:date="2024-07-08T16:52:00Z">
            <w:rPr>
              <w:noProof/>
            </w:rPr>
          </w:rPrChange>
        </w:rPr>
        <w:fldChar w:fldCharType="end"/>
      </w:r>
    </w:p>
    <w:p w14:paraId="31386AE3" w14:textId="02443CD7" w:rsidR="00735E79" w:rsidRPr="00D5375F" w:rsidRDefault="00000000">
      <w:pPr>
        <w:pStyle w:val="TableofFigures"/>
        <w:tabs>
          <w:tab w:val="right" w:leader="dot" w:pos="9350"/>
        </w:tabs>
        <w:rPr>
          <w:rFonts w:ascii="Times New Roman" w:eastAsiaTheme="minorEastAsia" w:hAnsi="Times New Roman" w:cs="Times New Roman"/>
          <w:noProof/>
          <w:rPrChange w:id="167" w:author="Hunter Berberich" w:date="2024-07-08T16:52:00Z">
            <w:rPr>
              <w:rFonts w:eastAsiaTheme="minorEastAsia"/>
              <w:noProof/>
            </w:rPr>
          </w:rPrChange>
        </w:rPr>
      </w:pPr>
      <w:r w:rsidRPr="00D5375F">
        <w:rPr>
          <w:rFonts w:ascii="Times New Roman" w:hAnsi="Times New Roman" w:cs="Times New Roman"/>
          <w:rPrChange w:id="168" w:author="Hunter Berberich" w:date="2024-07-08T16:52:00Z">
            <w:rPr/>
          </w:rPrChange>
        </w:rPr>
        <w:fldChar w:fldCharType="begin"/>
      </w:r>
      <w:r w:rsidRPr="00D5375F">
        <w:rPr>
          <w:rFonts w:ascii="Times New Roman" w:hAnsi="Times New Roman" w:cs="Times New Roman"/>
          <w:rPrChange w:id="169" w:author="Hunter Berberich" w:date="2024-07-08T16:52:00Z">
            <w:rPr/>
          </w:rPrChange>
        </w:rPr>
        <w:instrText>HYPERLINK \l "_Toc171206113"</w:instrText>
      </w:r>
      <w:r w:rsidRPr="00DB09D3">
        <w:rPr>
          <w:rFonts w:ascii="Times New Roman" w:hAnsi="Times New Roman" w:cs="Times New Roman"/>
        </w:rPr>
      </w:r>
      <w:r w:rsidRPr="00D5375F">
        <w:rPr>
          <w:rFonts w:ascii="Times New Roman" w:hAnsi="Times New Roman" w:cs="Times New Roman"/>
          <w:rPrChange w:id="170" w:author="Hunter Berberich" w:date="2024-07-08T16:52:00Z">
            <w:rPr>
              <w:noProof/>
            </w:rPr>
          </w:rPrChange>
        </w:rPr>
        <w:fldChar w:fldCharType="separate"/>
      </w:r>
      <w:r w:rsidR="00735E79" w:rsidRPr="00D5375F">
        <w:rPr>
          <w:rStyle w:val="Hyperlink"/>
          <w:rFonts w:ascii="Times New Roman" w:hAnsi="Times New Roman" w:cs="Times New Roman"/>
          <w:noProof/>
          <w:rPrChange w:id="171" w:author="Hunter Berberich" w:date="2024-07-08T16:52:00Z">
            <w:rPr>
              <w:rStyle w:val="Hyperlink"/>
              <w:noProof/>
            </w:rPr>
          </w:rPrChange>
        </w:rPr>
        <w:t>Figure 5.  Percent Error Plot</w:t>
      </w:r>
      <w:r w:rsidR="00735E79" w:rsidRPr="00D5375F">
        <w:rPr>
          <w:rFonts w:ascii="Times New Roman" w:hAnsi="Times New Roman" w:cs="Times New Roman"/>
          <w:noProof/>
          <w:webHidden/>
          <w:rPrChange w:id="172" w:author="Hunter Berberich" w:date="2024-07-08T16:52:00Z">
            <w:rPr>
              <w:noProof/>
              <w:webHidden/>
            </w:rPr>
          </w:rPrChange>
        </w:rPr>
        <w:tab/>
      </w:r>
      <w:r w:rsidR="00735E79" w:rsidRPr="00D5375F">
        <w:rPr>
          <w:rFonts w:ascii="Times New Roman" w:hAnsi="Times New Roman" w:cs="Times New Roman"/>
          <w:noProof/>
          <w:webHidden/>
          <w:rPrChange w:id="173" w:author="Hunter Berberich" w:date="2024-07-08T16:52:00Z">
            <w:rPr>
              <w:noProof/>
              <w:webHidden/>
            </w:rPr>
          </w:rPrChange>
        </w:rPr>
        <w:fldChar w:fldCharType="begin"/>
      </w:r>
      <w:r w:rsidR="00735E79" w:rsidRPr="00D5375F">
        <w:rPr>
          <w:rFonts w:ascii="Times New Roman" w:hAnsi="Times New Roman" w:cs="Times New Roman"/>
          <w:noProof/>
          <w:webHidden/>
          <w:rPrChange w:id="174" w:author="Hunter Berberich" w:date="2024-07-08T16:52:00Z">
            <w:rPr>
              <w:noProof/>
              <w:webHidden/>
            </w:rPr>
          </w:rPrChange>
        </w:rPr>
        <w:instrText xml:space="preserve"> PAGEREF _Toc171206113 \h </w:instrText>
      </w:r>
      <w:r w:rsidR="00735E79" w:rsidRPr="00DB09D3">
        <w:rPr>
          <w:rFonts w:ascii="Times New Roman" w:hAnsi="Times New Roman" w:cs="Times New Roman"/>
          <w:noProof/>
          <w:webHidden/>
        </w:rPr>
      </w:r>
      <w:r w:rsidR="00735E79" w:rsidRPr="00D5375F">
        <w:rPr>
          <w:rFonts w:ascii="Times New Roman" w:hAnsi="Times New Roman" w:cs="Times New Roman"/>
          <w:noProof/>
          <w:webHidden/>
          <w:rPrChange w:id="175" w:author="Hunter Berberich" w:date="2024-07-08T16:52:00Z">
            <w:rPr>
              <w:noProof/>
              <w:webHidden/>
            </w:rPr>
          </w:rPrChange>
        </w:rPr>
        <w:fldChar w:fldCharType="separate"/>
      </w:r>
      <w:r w:rsidR="00735E79" w:rsidRPr="00D5375F">
        <w:rPr>
          <w:rFonts w:ascii="Times New Roman" w:hAnsi="Times New Roman" w:cs="Times New Roman"/>
          <w:noProof/>
          <w:webHidden/>
          <w:rPrChange w:id="176" w:author="Hunter Berberich" w:date="2024-07-08T16:52:00Z">
            <w:rPr>
              <w:noProof/>
              <w:webHidden/>
            </w:rPr>
          </w:rPrChange>
        </w:rPr>
        <w:t>10</w:t>
      </w:r>
      <w:r w:rsidR="00735E79" w:rsidRPr="00D5375F">
        <w:rPr>
          <w:rFonts w:ascii="Times New Roman" w:hAnsi="Times New Roman" w:cs="Times New Roman"/>
          <w:noProof/>
          <w:webHidden/>
          <w:rPrChange w:id="177" w:author="Hunter Berberich" w:date="2024-07-08T16:52:00Z">
            <w:rPr>
              <w:noProof/>
              <w:webHidden/>
            </w:rPr>
          </w:rPrChange>
        </w:rPr>
        <w:fldChar w:fldCharType="end"/>
      </w:r>
      <w:r w:rsidRPr="00D5375F">
        <w:rPr>
          <w:rFonts w:ascii="Times New Roman" w:hAnsi="Times New Roman" w:cs="Times New Roman"/>
          <w:noProof/>
          <w:rPrChange w:id="178" w:author="Hunter Berberich" w:date="2024-07-08T16:52:00Z">
            <w:rPr>
              <w:noProof/>
            </w:rPr>
          </w:rPrChange>
        </w:rPr>
        <w:fldChar w:fldCharType="end"/>
      </w:r>
    </w:p>
    <w:p w14:paraId="77B7BE62" w14:textId="5E03831C" w:rsidR="00DC6F60" w:rsidRDefault="00DC6F60">
      <w:pPr>
        <w:rPr>
          <w:rFonts w:asciiTheme="majorHAnsi" w:eastAsia="Times New Roman" w:hAnsiTheme="majorHAnsi" w:cstheme="majorBidi"/>
          <w:color w:val="0F4761" w:themeColor="accent1" w:themeShade="BF"/>
          <w:sz w:val="40"/>
          <w:szCs w:val="40"/>
        </w:rPr>
      </w:pPr>
      <w:r w:rsidRPr="00D5375F">
        <w:rPr>
          <w:rFonts w:ascii="Times New Roman" w:eastAsia="Times New Roman" w:hAnsi="Times New Roman" w:cs="Times New Roman"/>
          <w:rPrChange w:id="179" w:author="Hunter Berberich" w:date="2024-07-08T16:52:00Z">
            <w:rPr>
              <w:rFonts w:eastAsia="Times New Roman"/>
            </w:rPr>
          </w:rPrChange>
        </w:rPr>
        <w:fldChar w:fldCharType="end"/>
      </w:r>
    </w:p>
    <w:p w14:paraId="615B0731" w14:textId="77777777" w:rsidR="00245E4F" w:rsidRDefault="00245E4F">
      <w:pPr>
        <w:rPr>
          <w:rFonts w:asciiTheme="majorHAnsi" w:eastAsia="Times New Roman" w:hAnsiTheme="majorHAnsi" w:cstheme="majorBidi"/>
          <w:color w:val="0F4761" w:themeColor="accent1" w:themeShade="BF"/>
          <w:sz w:val="40"/>
          <w:szCs w:val="40"/>
        </w:rPr>
      </w:pPr>
      <w:r>
        <w:rPr>
          <w:rFonts w:eastAsia="Times New Roman"/>
        </w:rPr>
        <w:br w:type="page"/>
      </w:r>
    </w:p>
    <w:p w14:paraId="34037483" w14:textId="77777777" w:rsidR="00201C7F" w:rsidRPr="00D5375F" w:rsidRDefault="00236BE7" w:rsidP="00735E79">
      <w:pPr>
        <w:pStyle w:val="Heading1"/>
        <w:rPr>
          <w:rFonts w:ascii="Times New Roman" w:eastAsia="Times New Roman" w:hAnsi="Times New Roman" w:cs="Times New Roman"/>
          <w:rPrChange w:id="180" w:author="Hunter Berberich" w:date="2024-07-08T16:53:00Z">
            <w:rPr>
              <w:rFonts w:eastAsia="Times New Roman"/>
            </w:rPr>
          </w:rPrChange>
        </w:rPr>
      </w:pPr>
      <w:bookmarkStart w:id="181" w:name="_Toc171206067"/>
      <w:r w:rsidRPr="00D5375F">
        <w:rPr>
          <w:rFonts w:ascii="Times New Roman" w:eastAsia="Times New Roman" w:hAnsi="Times New Roman" w:cs="Times New Roman"/>
          <w:rPrChange w:id="182" w:author="Hunter Berberich" w:date="2024-07-08T16:53:00Z">
            <w:rPr>
              <w:rFonts w:eastAsia="Times New Roman"/>
            </w:rPr>
          </w:rPrChange>
        </w:rPr>
        <w:lastRenderedPageBreak/>
        <w:t>Introduction</w:t>
      </w:r>
      <w:bookmarkEnd w:id="181"/>
    </w:p>
    <w:p w14:paraId="03999697" w14:textId="77777777" w:rsidR="00201C7F" w:rsidRPr="00D5375F" w:rsidRDefault="00236BE7" w:rsidP="008348A0">
      <w:pPr>
        <w:rPr>
          <w:rFonts w:ascii="Times New Roman" w:eastAsia="Times New Roman" w:hAnsi="Times New Roman" w:cs="Times New Roman"/>
          <w:kern w:val="0"/>
          <w14:ligatures w14:val="none"/>
          <w:rPrChange w:id="183" w:author="Hunter Berberich" w:date="2024-07-08T16:53:00Z">
            <w:rPr>
              <w:rFonts w:eastAsia="Times New Roman"/>
              <w:kern w:val="0"/>
              <w14:ligatures w14:val="none"/>
            </w:rPr>
          </w:rPrChange>
        </w:rPr>
      </w:pPr>
      <w:r w:rsidRPr="00D5375F">
        <w:rPr>
          <w:rFonts w:ascii="Times New Roman" w:hAnsi="Times New Roman" w:cs="Times New Roman"/>
          <w:rPrChange w:id="184" w:author="Hunter Berberich" w:date="2024-07-08T16:53:00Z">
            <w:rPr/>
          </w:rPrChange>
        </w:rPr>
        <w:t>This section examines beer demand for Efes Beverage Group by developing robust explanatory and predictive models. We aim to identify critical factors influencing beer consumption and provide reliable forecasts for future demand. Using multiple regression techniques, we explore the relationships between beer demand and predictors like prices, tourist numbers, and seasonal effects. Additionally, we evaluate advanced time series forecasting methods, including Multiple Linear Regression with time-lagged data and Holt-Winters exponential smoothing, to determine the most effective approach. We aim to offer actionable insights to improve Efes's demand forecasting, inventory management, and strategic decision-making.</w:t>
      </w:r>
      <w:r w:rsidRPr="00D5375F">
        <w:rPr>
          <w:rFonts w:ascii="Times New Roman" w:eastAsia="Times New Roman" w:hAnsi="Times New Roman" w:cs="Times New Roman"/>
          <w:kern w:val="0"/>
          <w14:ligatures w14:val="none"/>
          <w:rPrChange w:id="185" w:author="Hunter Berberich" w:date="2024-07-08T16:53:00Z">
            <w:rPr>
              <w:rFonts w:eastAsia="Times New Roman"/>
              <w:kern w:val="0"/>
              <w14:ligatures w14:val="none"/>
            </w:rPr>
          </w:rPrChange>
        </w:rPr>
        <w:t xml:space="preserve"> </w:t>
      </w:r>
    </w:p>
    <w:p w14:paraId="3632DFE5" w14:textId="020D5F4E" w:rsidR="4C550327" w:rsidRPr="00D5375F" w:rsidRDefault="00735E79" w:rsidP="00735E79">
      <w:pPr>
        <w:pStyle w:val="Heading1"/>
        <w:rPr>
          <w:rFonts w:ascii="Times New Roman" w:eastAsia="Times New Roman" w:hAnsi="Times New Roman" w:cs="Times New Roman"/>
          <w:rPrChange w:id="186" w:author="Hunter Berberich" w:date="2024-07-08T16:53:00Z">
            <w:rPr>
              <w:rFonts w:eastAsia="Times New Roman"/>
            </w:rPr>
          </w:rPrChange>
        </w:rPr>
      </w:pPr>
      <w:bookmarkStart w:id="187" w:name="_Toc171206068"/>
      <w:r w:rsidRPr="00D5375F">
        <w:rPr>
          <w:rFonts w:ascii="Times New Roman" w:eastAsia="Times New Roman" w:hAnsi="Times New Roman" w:cs="Times New Roman"/>
          <w:rPrChange w:id="188" w:author="Hunter Berberich" w:date="2024-07-08T16:53:00Z">
            <w:rPr>
              <w:rFonts w:eastAsia="Times New Roman"/>
            </w:rPr>
          </w:rPrChange>
        </w:rPr>
        <w:t>Data Exploration</w:t>
      </w:r>
      <w:bookmarkEnd w:id="187"/>
    </w:p>
    <w:p w14:paraId="773850D2" w14:textId="75720C75" w:rsidR="043626C0" w:rsidRPr="00D5375F" w:rsidRDefault="00236BE7" w:rsidP="008348A0">
      <w:pPr>
        <w:rPr>
          <w:rFonts w:ascii="Times New Roman" w:eastAsia="Times New Roman" w:hAnsi="Times New Roman" w:cs="Times New Roman"/>
          <w:rPrChange w:id="189" w:author="Hunter Berberich" w:date="2024-07-08T16:53:00Z">
            <w:rPr>
              <w:rFonts w:eastAsia="Times New Roman"/>
            </w:rPr>
          </w:rPrChange>
        </w:rPr>
      </w:pPr>
      <w:r w:rsidRPr="00D5375F">
        <w:rPr>
          <w:rFonts w:ascii="Times New Roman" w:eastAsia="Times New Roman" w:hAnsi="Times New Roman" w:cs="Times New Roman"/>
          <w:rPrChange w:id="190" w:author="Hunter Berberich" w:date="2024-07-08T16:53:00Z">
            <w:rPr>
              <w:rFonts w:eastAsia="Times New Roman"/>
            </w:rPr>
          </w:rPrChange>
        </w:rPr>
        <w:t>The following visualizations comprehensively analyze beer consumption trends, prices, and tourist activity from 1987 to 1993. The combined monthly trend plot</w:t>
      </w:r>
      <w:r w:rsidR="4CE48D10" w:rsidRPr="00D5375F">
        <w:rPr>
          <w:rFonts w:ascii="Times New Roman" w:eastAsia="Times New Roman" w:hAnsi="Times New Roman" w:cs="Times New Roman"/>
          <w:rPrChange w:id="191" w:author="Hunter Berberich" w:date="2024-07-08T16:53:00Z">
            <w:rPr>
              <w:rFonts w:eastAsia="Times New Roman"/>
            </w:rPr>
          </w:rPrChange>
        </w:rPr>
        <w:t xml:space="preserve"> (</w:t>
      </w:r>
      <w:r w:rsidR="00E27945" w:rsidRPr="00D5375F">
        <w:rPr>
          <w:rFonts w:ascii="Times New Roman" w:eastAsia="Times New Roman" w:hAnsi="Times New Roman" w:cs="Times New Roman"/>
          <w:rPrChange w:id="192" w:author="Hunter Berberich" w:date="2024-07-08T16:53:00Z">
            <w:rPr>
              <w:rFonts w:eastAsia="Times New Roman"/>
            </w:rPr>
          </w:rPrChange>
        </w:rPr>
        <w:fldChar w:fldCharType="begin"/>
      </w:r>
      <w:r w:rsidR="00E27945" w:rsidRPr="00D5375F">
        <w:rPr>
          <w:rFonts w:ascii="Times New Roman" w:eastAsia="Times New Roman" w:hAnsi="Times New Roman" w:cs="Times New Roman"/>
          <w:rPrChange w:id="193" w:author="Hunter Berberich" w:date="2024-07-08T16:53:00Z">
            <w:rPr>
              <w:rFonts w:eastAsia="Times New Roman"/>
            </w:rPr>
          </w:rPrChange>
        </w:rPr>
        <w:instrText xml:space="preserve"> REF _Ref171200252 \h </w:instrText>
      </w:r>
      <w:r w:rsidR="00D5375F">
        <w:rPr>
          <w:rFonts w:ascii="Times New Roman" w:eastAsia="Times New Roman" w:hAnsi="Times New Roman" w:cs="Times New Roman"/>
        </w:rPr>
        <w:instrText xml:space="preserve"> \* MERGEFORMAT </w:instrText>
      </w:r>
      <w:r w:rsidR="00E27945" w:rsidRPr="00DB09D3">
        <w:rPr>
          <w:rFonts w:ascii="Times New Roman" w:eastAsia="Times New Roman" w:hAnsi="Times New Roman" w:cs="Times New Roman"/>
        </w:rPr>
      </w:r>
      <w:r w:rsidR="00E27945" w:rsidRPr="00D5375F">
        <w:rPr>
          <w:rFonts w:ascii="Times New Roman" w:eastAsia="Times New Roman" w:hAnsi="Times New Roman" w:cs="Times New Roman"/>
          <w:rPrChange w:id="194" w:author="Hunter Berberich" w:date="2024-07-08T16:53:00Z">
            <w:rPr>
              <w:rFonts w:eastAsia="Times New Roman"/>
            </w:rPr>
          </w:rPrChange>
        </w:rPr>
        <w:fldChar w:fldCharType="separate"/>
      </w:r>
      <w:r w:rsidR="00735E79" w:rsidRPr="00D5375F">
        <w:rPr>
          <w:rFonts w:ascii="Times New Roman" w:hAnsi="Times New Roman" w:cs="Times New Roman"/>
          <w:rPrChange w:id="195" w:author="Hunter Berberich" w:date="2024-07-08T16:53:00Z">
            <w:rPr/>
          </w:rPrChange>
        </w:rPr>
        <w:t xml:space="preserve">Figure </w:t>
      </w:r>
      <w:r w:rsidR="00735E79" w:rsidRPr="00D5375F">
        <w:rPr>
          <w:rFonts w:ascii="Times New Roman" w:hAnsi="Times New Roman" w:cs="Times New Roman"/>
          <w:noProof/>
          <w:rPrChange w:id="196" w:author="Hunter Berberich" w:date="2024-07-08T16:53:00Z">
            <w:rPr>
              <w:noProof/>
            </w:rPr>
          </w:rPrChange>
        </w:rPr>
        <w:t>1</w:t>
      </w:r>
      <w:r w:rsidR="00E27945" w:rsidRPr="00D5375F">
        <w:rPr>
          <w:rFonts w:ascii="Times New Roman" w:eastAsia="Times New Roman" w:hAnsi="Times New Roman" w:cs="Times New Roman"/>
          <w:rPrChange w:id="197" w:author="Hunter Berberich" w:date="2024-07-08T16:53:00Z">
            <w:rPr>
              <w:rFonts w:eastAsia="Times New Roman"/>
            </w:rPr>
          </w:rPrChange>
        </w:rPr>
        <w:fldChar w:fldCharType="end"/>
      </w:r>
      <w:r w:rsidR="4CE48D10" w:rsidRPr="00D5375F">
        <w:rPr>
          <w:rFonts w:ascii="Times New Roman" w:eastAsia="Times New Roman" w:hAnsi="Times New Roman" w:cs="Times New Roman"/>
          <w:rPrChange w:id="198" w:author="Hunter Berberich" w:date="2024-07-08T16:53:00Z">
            <w:rPr>
              <w:rFonts w:eastAsia="Times New Roman"/>
            </w:rPr>
          </w:rPrChange>
        </w:rPr>
        <w:t>)</w:t>
      </w:r>
      <w:r w:rsidRPr="00D5375F">
        <w:rPr>
          <w:rFonts w:ascii="Times New Roman" w:eastAsia="Times New Roman" w:hAnsi="Times New Roman" w:cs="Times New Roman"/>
          <w:rPrChange w:id="199" w:author="Hunter Berberich" w:date="2024-07-08T16:53:00Z">
            <w:rPr>
              <w:rFonts w:eastAsia="Times New Roman"/>
            </w:rPr>
          </w:rPrChange>
        </w:rPr>
        <w:t xml:space="preserve"> cohesively shows the Monthly Beer Demand, Monthly Beer Price, and Monthly Total Tourists. </w:t>
      </w:r>
    </w:p>
    <w:p w14:paraId="1338C57A" w14:textId="77777777" w:rsidR="00E27945" w:rsidRPr="00D5375F" w:rsidRDefault="00E27945" w:rsidP="008348A0">
      <w:pPr>
        <w:rPr>
          <w:rFonts w:ascii="Times New Roman" w:eastAsia="Times New Roman" w:hAnsi="Times New Roman" w:cs="Times New Roman"/>
          <w:rPrChange w:id="200" w:author="Hunter Berberich" w:date="2024-07-08T16:53:00Z">
            <w:rPr>
              <w:rFonts w:eastAsia="Times New Roman"/>
            </w:rPr>
          </w:rPrChange>
        </w:rPr>
      </w:pPr>
    </w:p>
    <w:p w14:paraId="0496B433" w14:textId="77777777" w:rsidR="00E27945" w:rsidRPr="00D5375F" w:rsidRDefault="2B7BFA7A" w:rsidP="00E27945">
      <w:pPr>
        <w:keepNext/>
        <w:rPr>
          <w:rFonts w:ascii="Times New Roman" w:hAnsi="Times New Roman" w:cs="Times New Roman"/>
          <w:rPrChange w:id="201" w:author="Hunter Berberich" w:date="2024-07-08T16:53:00Z">
            <w:rPr/>
          </w:rPrChange>
        </w:rPr>
      </w:pPr>
      <w:r w:rsidRPr="00D5375F">
        <w:rPr>
          <w:rFonts w:ascii="Times New Roman" w:hAnsi="Times New Roman" w:cs="Times New Roman"/>
          <w:noProof/>
          <w:rPrChange w:id="202" w:author="Hunter Berberich" w:date="2024-07-08T16:53:00Z">
            <w:rPr>
              <w:noProof/>
            </w:rPr>
          </w:rPrChange>
        </w:rPr>
        <w:drawing>
          <wp:inline distT="0" distB="0" distL="0" distR="0" wp14:anchorId="05910E6A" wp14:editId="28E29A27">
            <wp:extent cx="4462438" cy="4090641"/>
            <wp:effectExtent l="0" t="0" r="0" b="0"/>
            <wp:docPr id="1088961155" name="Picture 108896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61155" name="Picture 1088961155"/>
                    <pic:cNvPicPr/>
                  </pic:nvPicPr>
                  <pic:blipFill>
                    <a:blip r:embed="rId11">
                      <a:extLst>
                        <a:ext uri="{28A0092B-C50C-407E-A947-70E740481C1C}">
                          <a14:useLocalDpi xmlns:a14="http://schemas.microsoft.com/office/drawing/2010/main" val="0"/>
                        </a:ext>
                      </a:extLst>
                    </a:blip>
                    <a:stretch>
                      <a:fillRect/>
                    </a:stretch>
                  </pic:blipFill>
                  <pic:spPr>
                    <a:xfrm>
                      <a:off x="0" y="0"/>
                      <a:ext cx="4462438" cy="4090641"/>
                    </a:xfrm>
                    <a:prstGeom prst="rect">
                      <a:avLst/>
                    </a:prstGeom>
                  </pic:spPr>
                </pic:pic>
              </a:graphicData>
            </a:graphic>
          </wp:inline>
        </w:drawing>
      </w:r>
    </w:p>
    <w:p w14:paraId="17F547A3" w14:textId="4F86563F" w:rsidR="7B0A3628" w:rsidRPr="00D5375F" w:rsidRDefault="00E27945" w:rsidP="00E27945">
      <w:pPr>
        <w:pStyle w:val="Caption"/>
        <w:rPr>
          <w:rFonts w:ascii="Times New Roman" w:hAnsi="Times New Roman" w:cs="Times New Roman"/>
          <w:rPrChange w:id="203" w:author="Hunter Berberich" w:date="2024-07-08T16:53:00Z">
            <w:rPr/>
          </w:rPrChange>
        </w:rPr>
      </w:pPr>
      <w:bookmarkStart w:id="204" w:name="_Ref171200252"/>
      <w:bookmarkStart w:id="205" w:name="_Toc171206109"/>
      <w:r w:rsidRPr="00D5375F">
        <w:rPr>
          <w:rFonts w:ascii="Times New Roman" w:hAnsi="Times New Roman" w:cs="Times New Roman"/>
          <w:rPrChange w:id="206" w:author="Hunter Berberich" w:date="2024-07-08T16:53:00Z">
            <w:rPr/>
          </w:rPrChange>
        </w:rPr>
        <w:t xml:space="preserve">Figure </w:t>
      </w:r>
      <w:r w:rsidRPr="00D5375F">
        <w:rPr>
          <w:rFonts w:ascii="Times New Roman" w:hAnsi="Times New Roman" w:cs="Times New Roman"/>
          <w:rPrChange w:id="207" w:author="Hunter Berberich" w:date="2024-07-08T16:53:00Z">
            <w:rPr/>
          </w:rPrChange>
        </w:rPr>
        <w:fldChar w:fldCharType="begin"/>
      </w:r>
      <w:r w:rsidRPr="00D5375F">
        <w:rPr>
          <w:rFonts w:ascii="Times New Roman" w:hAnsi="Times New Roman" w:cs="Times New Roman"/>
          <w:rPrChange w:id="208" w:author="Hunter Berberich" w:date="2024-07-08T16:53:00Z">
            <w:rPr/>
          </w:rPrChange>
        </w:rPr>
        <w:instrText xml:space="preserve"> SEQ Figure \* ARABIC </w:instrText>
      </w:r>
      <w:r w:rsidRPr="00D5375F">
        <w:rPr>
          <w:rFonts w:ascii="Times New Roman" w:hAnsi="Times New Roman" w:cs="Times New Roman"/>
          <w:rPrChange w:id="209" w:author="Hunter Berberich" w:date="2024-07-08T16:53:00Z">
            <w:rPr/>
          </w:rPrChange>
        </w:rPr>
        <w:fldChar w:fldCharType="separate"/>
      </w:r>
      <w:r w:rsidR="00735E79" w:rsidRPr="00D5375F">
        <w:rPr>
          <w:rFonts w:ascii="Times New Roman" w:hAnsi="Times New Roman" w:cs="Times New Roman"/>
          <w:noProof/>
          <w:rPrChange w:id="210" w:author="Hunter Berberich" w:date="2024-07-08T16:53:00Z">
            <w:rPr>
              <w:noProof/>
            </w:rPr>
          </w:rPrChange>
        </w:rPr>
        <w:t>1</w:t>
      </w:r>
      <w:r w:rsidRPr="00D5375F">
        <w:rPr>
          <w:rFonts w:ascii="Times New Roman" w:hAnsi="Times New Roman" w:cs="Times New Roman"/>
          <w:rPrChange w:id="211" w:author="Hunter Berberich" w:date="2024-07-08T16:53:00Z">
            <w:rPr/>
          </w:rPrChange>
        </w:rPr>
        <w:fldChar w:fldCharType="end"/>
      </w:r>
      <w:bookmarkEnd w:id="204"/>
      <w:r w:rsidRPr="00D5375F">
        <w:rPr>
          <w:rFonts w:ascii="Times New Roman" w:hAnsi="Times New Roman" w:cs="Times New Roman"/>
          <w:rPrChange w:id="212" w:author="Hunter Berberich" w:date="2024-07-08T16:53:00Z">
            <w:rPr/>
          </w:rPrChange>
        </w:rPr>
        <w:t>.  Monthly Trend Analysis</w:t>
      </w:r>
      <w:bookmarkEnd w:id="205"/>
    </w:p>
    <w:p w14:paraId="120779C2" w14:textId="3354D798" w:rsidR="00E27945" w:rsidRPr="00D5375F" w:rsidRDefault="00E27945" w:rsidP="00E27945">
      <w:pPr>
        <w:rPr>
          <w:rFonts w:ascii="Times New Roman" w:eastAsia="Times New Roman" w:hAnsi="Times New Roman" w:cs="Times New Roman"/>
          <w:rPrChange w:id="213" w:author="Hunter Berberich" w:date="2024-07-08T16:53:00Z">
            <w:rPr>
              <w:rFonts w:eastAsia="Times New Roman"/>
            </w:rPr>
          </w:rPrChange>
        </w:rPr>
      </w:pPr>
      <w:r w:rsidRPr="00D5375F">
        <w:rPr>
          <w:rFonts w:ascii="Times New Roman" w:eastAsia="Times New Roman" w:hAnsi="Times New Roman" w:cs="Times New Roman"/>
          <w:rPrChange w:id="214" w:author="Hunter Berberich" w:date="2024-07-08T16:53:00Z">
            <w:rPr>
              <w:rFonts w:eastAsia="Times New Roman"/>
            </w:rPr>
          </w:rPrChange>
        </w:rPr>
        <w:t>Despite seasonal fluctuations, this plot shows a clear upward trend in beer consumption over the years, with a slight downward trend in beer prices, indicating potential competitive pricing or economic factors at play. Additionally, the cyclical nature of tourist activity is evident, with peaks during certain months each year. The second plot (</w:t>
      </w:r>
      <w:r w:rsidRPr="00D5375F">
        <w:rPr>
          <w:rFonts w:ascii="Times New Roman" w:eastAsia="Times New Roman" w:hAnsi="Times New Roman" w:cs="Times New Roman"/>
          <w:rPrChange w:id="215" w:author="Hunter Berberich" w:date="2024-07-08T16:53:00Z">
            <w:rPr>
              <w:rFonts w:eastAsia="Times New Roman"/>
            </w:rPr>
          </w:rPrChange>
        </w:rPr>
        <w:fldChar w:fldCharType="begin"/>
      </w:r>
      <w:r w:rsidRPr="00D5375F">
        <w:rPr>
          <w:rFonts w:ascii="Times New Roman" w:eastAsia="Times New Roman" w:hAnsi="Times New Roman" w:cs="Times New Roman"/>
          <w:rPrChange w:id="216" w:author="Hunter Berberich" w:date="2024-07-08T16:53:00Z">
            <w:rPr>
              <w:rFonts w:eastAsia="Times New Roman"/>
            </w:rPr>
          </w:rPrChange>
        </w:rPr>
        <w:instrText xml:space="preserve"> REF _Ref171200458 \h </w:instrText>
      </w:r>
      <w:r w:rsidR="00D5375F">
        <w:rPr>
          <w:rFonts w:ascii="Times New Roman" w:eastAsia="Times New Roman" w:hAnsi="Times New Roman" w:cs="Times New Roman"/>
        </w:rPr>
        <w:instrText xml:space="preserve"> \* MERGEFORMAT </w:instrText>
      </w:r>
      <w:r w:rsidRPr="00DB09D3">
        <w:rPr>
          <w:rFonts w:ascii="Times New Roman" w:eastAsia="Times New Roman" w:hAnsi="Times New Roman" w:cs="Times New Roman"/>
        </w:rPr>
      </w:r>
      <w:r w:rsidRPr="00D5375F">
        <w:rPr>
          <w:rFonts w:ascii="Times New Roman" w:eastAsia="Times New Roman" w:hAnsi="Times New Roman" w:cs="Times New Roman"/>
          <w:rPrChange w:id="217" w:author="Hunter Berberich" w:date="2024-07-08T16:53:00Z">
            <w:rPr>
              <w:rFonts w:eastAsia="Times New Roman"/>
            </w:rPr>
          </w:rPrChange>
        </w:rPr>
        <w:fldChar w:fldCharType="separate"/>
      </w:r>
      <w:r w:rsidR="00735E79" w:rsidRPr="00D5375F">
        <w:rPr>
          <w:rFonts w:ascii="Times New Roman" w:hAnsi="Times New Roman" w:cs="Times New Roman"/>
          <w:rPrChange w:id="218" w:author="Hunter Berberich" w:date="2024-07-08T16:53:00Z">
            <w:rPr/>
          </w:rPrChange>
        </w:rPr>
        <w:t xml:space="preserve">Figure </w:t>
      </w:r>
      <w:r w:rsidR="00735E79" w:rsidRPr="00D5375F">
        <w:rPr>
          <w:rFonts w:ascii="Times New Roman" w:hAnsi="Times New Roman" w:cs="Times New Roman"/>
          <w:noProof/>
          <w:rPrChange w:id="219" w:author="Hunter Berberich" w:date="2024-07-08T16:53:00Z">
            <w:rPr>
              <w:noProof/>
            </w:rPr>
          </w:rPrChange>
        </w:rPr>
        <w:t>2</w:t>
      </w:r>
      <w:r w:rsidRPr="00D5375F">
        <w:rPr>
          <w:rFonts w:ascii="Times New Roman" w:eastAsia="Times New Roman" w:hAnsi="Times New Roman" w:cs="Times New Roman"/>
          <w:rPrChange w:id="220" w:author="Hunter Berberich" w:date="2024-07-08T16:53:00Z">
            <w:rPr>
              <w:rFonts w:eastAsia="Times New Roman"/>
            </w:rPr>
          </w:rPrChange>
        </w:rPr>
        <w:fldChar w:fldCharType="end"/>
      </w:r>
      <w:r w:rsidRPr="00D5375F">
        <w:rPr>
          <w:rFonts w:ascii="Times New Roman" w:eastAsia="Times New Roman" w:hAnsi="Times New Roman" w:cs="Times New Roman"/>
          <w:rPrChange w:id="221" w:author="Hunter Berberich" w:date="2024-07-08T16:53:00Z">
            <w:rPr>
              <w:rFonts w:eastAsia="Times New Roman"/>
            </w:rPr>
          </w:rPrChange>
        </w:rPr>
        <w:t xml:space="preserve">), Average Beer Consumption </w:t>
      </w:r>
      <w:r w:rsidRPr="00D5375F">
        <w:rPr>
          <w:rFonts w:ascii="Times New Roman" w:eastAsia="Times New Roman" w:hAnsi="Times New Roman" w:cs="Times New Roman"/>
          <w:rPrChange w:id="222" w:author="Hunter Berberich" w:date="2024-07-08T16:53:00Z">
            <w:rPr>
              <w:rFonts w:eastAsia="Times New Roman"/>
            </w:rPr>
          </w:rPrChange>
        </w:rPr>
        <w:lastRenderedPageBreak/>
        <w:t xml:space="preserve">by Season, reveals that beer consumption is highest in the summer and fall, which aligns with peak tourist seasons. </w:t>
      </w:r>
    </w:p>
    <w:p w14:paraId="105514A9" w14:textId="77777777" w:rsidR="520532A2" w:rsidRPr="00D5375F" w:rsidRDefault="520532A2" w:rsidP="008348A0">
      <w:pPr>
        <w:rPr>
          <w:rFonts w:ascii="Times New Roman" w:eastAsia="Times New Roman" w:hAnsi="Times New Roman" w:cs="Times New Roman"/>
          <w:i/>
          <w:iCs/>
          <w:rPrChange w:id="223" w:author="Hunter Berberich" w:date="2024-07-08T16:53:00Z">
            <w:rPr>
              <w:rFonts w:eastAsia="Times New Roman"/>
              <w:i/>
              <w:iCs/>
            </w:rPr>
          </w:rPrChange>
        </w:rPr>
      </w:pPr>
    </w:p>
    <w:p w14:paraId="4ED6F2E7" w14:textId="77777777" w:rsidR="00E27945" w:rsidRPr="00D5375F" w:rsidRDefault="00236BE7" w:rsidP="00E27945">
      <w:pPr>
        <w:keepNext/>
        <w:rPr>
          <w:rFonts w:ascii="Times New Roman" w:hAnsi="Times New Roman" w:cs="Times New Roman"/>
          <w:rPrChange w:id="224" w:author="Hunter Berberich" w:date="2024-07-08T16:53:00Z">
            <w:rPr/>
          </w:rPrChange>
        </w:rPr>
      </w:pPr>
      <w:r w:rsidRPr="00D5375F">
        <w:rPr>
          <w:rFonts w:ascii="Times New Roman" w:hAnsi="Times New Roman" w:cs="Times New Roman"/>
          <w:noProof/>
          <w:rPrChange w:id="225" w:author="Hunter Berberich" w:date="2024-07-08T16:53:00Z">
            <w:rPr>
              <w:noProof/>
            </w:rPr>
          </w:rPrChange>
        </w:rPr>
        <w:drawing>
          <wp:inline distT="0" distB="0" distL="0" distR="0" wp14:anchorId="18409300" wp14:editId="3B0FB3B2">
            <wp:extent cx="3868420" cy="3626644"/>
            <wp:effectExtent l="19050" t="19050" r="17780" b="12065"/>
            <wp:docPr id="1838465157" name="Picture 183846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6515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8420" cy="3626644"/>
                    </a:xfrm>
                    <a:prstGeom prst="rect">
                      <a:avLst/>
                    </a:prstGeom>
                    <a:ln>
                      <a:solidFill>
                        <a:schemeClr val="tx1"/>
                      </a:solidFill>
                    </a:ln>
                  </pic:spPr>
                </pic:pic>
              </a:graphicData>
            </a:graphic>
          </wp:inline>
        </w:drawing>
      </w:r>
    </w:p>
    <w:p w14:paraId="2B065523" w14:textId="3141FFD6" w:rsidR="20D93A49" w:rsidRPr="00D5375F" w:rsidRDefault="00E27945" w:rsidP="00E27945">
      <w:pPr>
        <w:pStyle w:val="Caption"/>
        <w:rPr>
          <w:rFonts w:ascii="Times New Roman" w:hAnsi="Times New Roman" w:cs="Times New Roman"/>
          <w:rPrChange w:id="226" w:author="Hunter Berberich" w:date="2024-07-08T16:53:00Z">
            <w:rPr/>
          </w:rPrChange>
        </w:rPr>
      </w:pPr>
      <w:bookmarkStart w:id="227" w:name="_Ref171200458"/>
      <w:bookmarkStart w:id="228" w:name="_Toc171206110"/>
      <w:r w:rsidRPr="00D5375F">
        <w:rPr>
          <w:rFonts w:ascii="Times New Roman" w:hAnsi="Times New Roman" w:cs="Times New Roman"/>
          <w:rPrChange w:id="229" w:author="Hunter Berberich" w:date="2024-07-08T16:53:00Z">
            <w:rPr/>
          </w:rPrChange>
        </w:rPr>
        <w:t xml:space="preserve">Figure </w:t>
      </w:r>
      <w:r w:rsidRPr="00D5375F">
        <w:rPr>
          <w:rFonts w:ascii="Times New Roman" w:hAnsi="Times New Roman" w:cs="Times New Roman"/>
          <w:rPrChange w:id="230" w:author="Hunter Berberich" w:date="2024-07-08T16:53:00Z">
            <w:rPr/>
          </w:rPrChange>
        </w:rPr>
        <w:fldChar w:fldCharType="begin"/>
      </w:r>
      <w:r w:rsidRPr="00D5375F">
        <w:rPr>
          <w:rFonts w:ascii="Times New Roman" w:hAnsi="Times New Roman" w:cs="Times New Roman"/>
          <w:rPrChange w:id="231" w:author="Hunter Berberich" w:date="2024-07-08T16:53:00Z">
            <w:rPr/>
          </w:rPrChange>
        </w:rPr>
        <w:instrText xml:space="preserve"> SEQ Figure \* ARABIC </w:instrText>
      </w:r>
      <w:r w:rsidRPr="00D5375F">
        <w:rPr>
          <w:rFonts w:ascii="Times New Roman" w:hAnsi="Times New Roman" w:cs="Times New Roman"/>
          <w:rPrChange w:id="232" w:author="Hunter Berberich" w:date="2024-07-08T16:53:00Z">
            <w:rPr/>
          </w:rPrChange>
        </w:rPr>
        <w:fldChar w:fldCharType="separate"/>
      </w:r>
      <w:r w:rsidR="00735E79" w:rsidRPr="00D5375F">
        <w:rPr>
          <w:rFonts w:ascii="Times New Roman" w:hAnsi="Times New Roman" w:cs="Times New Roman"/>
          <w:noProof/>
          <w:rPrChange w:id="233" w:author="Hunter Berberich" w:date="2024-07-08T16:53:00Z">
            <w:rPr>
              <w:noProof/>
            </w:rPr>
          </w:rPrChange>
        </w:rPr>
        <w:t>2</w:t>
      </w:r>
      <w:r w:rsidRPr="00D5375F">
        <w:rPr>
          <w:rFonts w:ascii="Times New Roman" w:hAnsi="Times New Roman" w:cs="Times New Roman"/>
          <w:rPrChange w:id="234" w:author="Hunter Berberich" w:date="2024-07-08T16:53:00Z">
            <w:rPr/>
          </w:rPrChange>
        </w:rPr>
        <w:fldChar w:fldCharType="end"/>
      </w:r>
      <w:bookmarkEnd w:id="227"/>
      <w:r w:rsidRPr="00D5375F">
        <w:rPr>
          <w:rFonts w:ascii="Times New Roman" w:hAnsi="Times New Roman" w:cs="Times New Roman"/>
          <w:rPrChange w:id="235" w:author="Hunter Berberich" w:date="2024-07-08T16:53:00Z">
            <w:rPr/>
          </w:rPrChange>
        </w:rPr>
        <w:t>.  Average Beer Price by Season</w:t>
      </w:r>
      <w:bookmarkEnd w:id="228"/>
    </w:p>
    <w:p w14:paraId="4185CE92" w14:textId="7B9292DD" w:rsidR="00E27945" w:rsidRPr="00D5375F" w:rsidRDefault="00E27945" w:rsidP="008348A0">
      <w:pPr>
        <w:rPr>
          <w:rFonts w:ascii="Times New Roman" w:eastAsia="Times New Roman" w:hAnsi="Times New Roman" w:cs="Times New Roman"/>
          <w:rPrChange w:id="236" w:author="Hunter Berberich" w:date="2024-07-08T16:53:00Z">
            <w:rPr>
              <w:rFonts w:eastAsia="Times New Roman"/>
            </w:rPr>
          </w:rPrChange>
        </w:rPr>
      </w:pPr>
      <w:r w:rsidRPr="00D5375F">
        <w:rPr>
          <w:rFonts w:ascii="Times New Roman" w:eastAsia="Times New Roman" w:hAnsi="Times New Roman" w:cs="Times New Roman"/>
          <w:rPrChange w:id="237" w:author="Hunter Berberich" w:date="2024-07-08T16:53:00Z">
            <w:rPr>
              <w:rFonts w:eastAsia="Times New Roman"/>
            </w:rPr>
          </w:rPrChange>
        </w:rPr>
        <w:t>These insights suggest a correlation between increased tourist activity and higher beer consumption while considering the impact of pricing trends. Such detailed analysis is crucial for Anadolu Efes to effectively strategize its production, marketing, and pricing decisions to optimize sales and cater to peak tourist seasons.</w:t>
      </w:r>
    </w:p>
    <w:p w14:paraId="056ED5BD" w14:textId="111AA5D9" w:rsidR="4D78F5ED" w:rsidRPr="00D5375F" w:rsidRDefault="00236BE7" w:rsidP="00735E79">
      <w:pPr>
        <w:pStyle w:val="Heading1"/>
        <w:rPr>
          <w:rFonts w:ascii="Times New Roman" w:eastAsia="Times New Roman" w:hAnsi="Times New Roman" w:cs="Times New Roman"/>
          <w:rPrChange w:id="238" w:author="Hunter Berberich" w:date="2024-07-08T16:53:00Z">
            <w:rPr>
              <w:rFonts w:eastAsia="Times New Roman"/>
            </w:rPr>
          </w:rPrChange>
        </w:rPr>
      </w:pPr>
      <w:bookmarkStart w:id="239" w:name="_Toc171206069"/>
      <w:r w:rsidRPr="00D5375F">
        <w:rPr>
          <w:rFonts w:ascii="Times New Roman" w:eastAsia="Times New Roman" w:hAnsi="Times New Roman" w:cs="Times New Roman"/>
          <w:rPrChange w:id="240" w:author="Hunter Berberich" w:date="2024-07-08T16:53:00Z">
            <w:rPr>
              <w:rFonts w:eastAsia="Times New Roman"/>
            </w:rPr>
          </w:rPrChange>
        </w:rPr>
        <w:t>Explanatory Regression Model Development and Variable Selection</w:t>
      </w:r>
      <w:bookmarkEnd w:id="239"/>
    </w:p>
    <w:p w14:paraId="61310DEA" w14:textId="77777777" w:rsidR="00576ED8" w:rsidRPr="00D5375F" w:rsidRDefault="00576ED8" w:rsidP="00576ED8">
      <w:pPr>
        <w:rPr>
          <w:rFonts w:ascii="Times New Roman" w:hAnsi="Times New Roman" w:cs="Times New Roman"/>
          <w:b/>
          <w:bCs/>
          <w:rPrChange w:id="241" w:author="Hunter Berberich" w:date="2024-07-08T16:53:00Z">
            <w:rPr>
              <w:b/>
              <w:bCs/>
            </w:rPr>
          </w:rPrChange>
        </w:rPr>
      </w:pPr>
    </w:p>
    <w:p w14:paraId="080A6963" w14:textId="2A99968B" w:rsidR="2B3EA82C" w:rsidRPr="00D5375F" w:rsidRDefault="00236BE7" w:rsidP="00576ED8">
      <w:pPr>
        <w:rPr>
          <w:rFonts w:ascii="Times New Roman" w:hAnsi="Times New Roman" w:cs="Times New Roman"/>
          <w:b/>
          <w:bCs/>
          <w:i/>
          <w:iCs/>
          <w:rPrChange w:id="242" w:author="Hunter Berberich" w:date="2024-07-08T16:53:00Z">
            <w:rPr>
              <w:b/>
              <w:bCs/>
              <w:i/>
              <w:iCs/>
            </w:rPr>
          </w:rPrChange>
        </w:rPr>
      </w:pPr>
      <w:r w:rsidRPr="00D5375F">
        <w:rPr>
          <w:rFonts w:ascii="Times New Roman" w:hAnsi="Times New Roman" w:cs="Times New Roman"/>
          <w:b/>
          <w:bCs/>
          <w:rPrChange w:id="243" w:author="Hunter Berberich" w:date="2024-07-08T16:53:00Z">
            <w:rPr>
              <w:b/>
              <w:bCs/>
            </w:rPr>
          </w:rPrChange>
        </w:rPr>
        <w:t>Simple Regression Model</w:t>
      </w:r>
    </w:p>
    <w:p w14:paraId="6281C713" w14:textId="41C080D1" w:rsidR="2B3EA82C" w:rsidRPr="00D5375F" w:rsidRDefault="00236BE7" w:rsidP="008348A0">
      <w:pPr>
        <w:rPr>
          <w:rFonts w:ascii="Times New Roman" w:eastAsia="Times New Roman" w:hAnsi="Times New Roman" w:cs="Times New Roman"/>
          <w:sz w:val="28"/>
          <w:szCs w:val="28"/>
          <w:rPrChange w:id="244" w:author="Hunter Berberich" w:date="2024-07-08T16:53:00Z">
            <w:rPr>
              <w:rFonts w:eastAsia="Times New Roman"/>
              <w:sz w:val="28"/>
              <w:szCs w:val="28"/>
            </w:rPr>
          </w:rPrChange>
        </w:rPr>
      </w:pPr>
      <w:r w:rsidRPr="00D5375F">
        <w:rPr>
          <w:rFonts w:ascii="Times New Roman" w:eastAsia="Times New Roman" w:hAnsi="Times New Roman" w:cs="Times New Roman"/>
          <w:rPrChange w:id="245" w:author="Hunter Berberich" w:date="2024-07-08T16:53:00Z">
            <w:rPr>
              <w:rFonts w:eastAsia="Times New Roman"/>
            </w:rPr>
          </w:rPrChange>
        </w:rPr>
        <w:t>A multiple linear regression model was developed to explain beer demand. A simple model was built using Total Tourist and Average Beer Price as predictors. This basic model had a high R-squared value, indicating strong explanatory power. However, the residual analysis indicated some non-random patterns, suggesting the need for a more comprehensive mode</w:t>
      </w:r>
      <w:r w:rsidRPr="00D5375F">
        <w:rPr>
          <w:rFonts w:ascii="Times New Roman" w:eastAsia="Times New Roman" w:hAnsi="Times New Roman" w:cs="Times New Roman"/>
          <w:sz w:val="28"/>
          <w:szCs w:val="28"/>
          <w:rPrChange w:id="246" w:author="Hunter Berberich" w:date="2024-07-08T16:53:00Z">
            <w:rPr>
              <w:rFonts w:eastAsia="Times New Roman"/>
              <w:sz w:val="28"/>
              <w:szCs w:val="28"/>
            </w:rPr>
          </w:rPrChange>
        </w:rPr>
        <w:t>l.</w:t>
      </w:r>
    </w:p>
    <w:p w14:paraId="21409285" w14:textId="77777777" w:rsidR="00E27945" w:rsidRPr="00D5375F" w:rsidRDefault="00E27945" w:rsidP="008348A0">
      <w:pPr>
        <w:rPr>
          <w:rFonts w:ascii="Times New Roman" w:eastAsia="Times New Roman" w:hAnsi="Times New Roman" w:cs="Times New Roman"/>
          <w:i/>
          <w:iCs/>
          <w:sz w:val="28"/>
          <w:szCs w:val="28"/>
          <w:rPrChange w:id="247" w:author="Hunter Berberich" w:date="2024-07-08T16:53:00Z">
            <w:rPr>
              <w:rFonts w:eastAsia="Times New Roman"/>
              <w:i/>
              <w:iCs/>
              <w:sz w:val="28"/>
              <w:szCs w:val="28"/>
            </w:rPr>
          </w:rPrChange>
        </w:rPr>
      </w:pPr>
    </w:p>
    <w:p w14:paraId="27BEFD5E" w14:textId="77777777" w:rsidR="2B3EA82C" w:rsidRPr="00D5375F" w:rsidRDefault="00236BE7" w:rsidP="00576ED8">
      <w:pPr>
        <w:rPr>
          <w:rFonts w:ascii="Times New Roman" w:hAnsi="Times New Roman" w:cs="Times New Roman"/>
          <w:b/>
          <w:bCs/>
          <w:i/>
          <w:iCs/>
          <w:rPrChange w:id="248" w:author="Hunter Berberich" w:date="2024-07-08T16:53:00Z">
            <w:rPr>
              <w:b/>
              <w:bCs/>
              <w:i/>
              <w:iCs/>
            </w:rPr>
          </w:rPrChange>
        </w:rPr>
      </w:pPr>
      <w:r w:rsidRPr="00D5375F">
        <w:rPr>
          <w:rFonts w:ascii="Times New Roman" w:hAnsi="Times New Roman" w:cs="Times New Roman"/>
          <w:b/>
          <w:bCs/>
          <w:rPrChange w:id="249" w:author="Hunter Berberich" w:date="2024-07-08T16:53:00Z">
            <w:rPr>
              <w:b/>
              <w:bCs/>
            </w:rPr>
          </w:rPrChange>
        </w:rPr>
        <w:t>Basic Model with Seasons</w:t>
      </w:r>
    </w:p>
    <w:p w14:paraId="6B80FB99" w14:textId="46593A17" w:rsidR="63BEA415" w:rsidRPr="00D5375F" w:rsidRDefault="005531BE" w:rsidP="008348A0">
      <w:pPr>
        <w:rPr>
          <w:rFonts w:ascii="Times New Roman" w:eastAsia="Times New Roman" w:hAnsi="Times New Roman" w:cs="Times New Roman"/>
          <w:i/>
          <w:rPrChange w:id="250" w:author="Hunter Berberich" w:date="2024-07-08T16:53:00Z">
            <w:rPr>
              <w:rFonts w:eastAsia="Times New Roman"/>
              <w:i/>
            </w:rPr>
          </w:rPrChange>
        </w:rPr>
      </w:pPr>
      <w:r w:rsidRPr="00D5375F">
        <w:rPr>
          <w:rFonts w:ascii="Times New Roman" w:eastAsia="Times New Roman" w:hAnsi="Times New Roman" w:cs="Times New Roman"/>
          <w:rPrChange w:id="251" w:author="Hunter Berberich" w:date="2024-07-08T16:53:00Z">
            <w:rPr>
              <w:rFonts w:eastAsia="Times New Roman"/>
            </w:rPr>
          </w:rPrChange>
        </w:rPr>
        <w:t>A model that includes seasonal effects was developed to capture potential seasonal effects and refine the initial model. This model included all variables and seasons.</w:t>
      </w:r>
    </w:p>
    <w:p w14:paraId="2B65A872" w14:textId="77777777" w:rsidR="00AF0D9B" w:rsidRPr="00D5375F" w:rsidRDefault="00AF0D9B" w:rsidP="008348A0">
      <w:pPr>
        <w:rPr>
          <w:rFonts w:ascii="Times New Roman" w:eastAsia="Times New Roman" w:hAnsi="Times New Roman" w:cs="Times New Roman"/>
          <w:kern w:val="0"/>
          <w14:ligatures w14:val="none"/>
          <w:rPrChange w:id="252" w:author="Hunter Berberich" w:date="2024-07-08T16:53:00Z">
            <w:rPr>
              <w:rFonts w:eastAsia="Times New Roman"/>
              <w:kern w:val="0"/>
              <w14:ligatures w14:val="none"/>
            </w:rPr>
          </w:rPrChange>
        </w:rPr>
      </w:pPr>
    </w:p>
    <w:p w14:paraId="4E410F4C" w14:textId="30864DDB" w:rsidR="00EF1B7C" w:rsidRPr="00D5375F" w:rsidRDefault="00236BE7" w:rsidP="00576ED8">
      <w:pPr>
        <w:rPr>
          <w:rFonts w:ascii="Times New Roman" w:eastAsia="Times New Roman" w:hAnsi="Times New Roman" w:cs="Times New Roman"/>
          <w:b/>
          <w:bCs/>
          <w:rPrChange w:id="253" w:author="Hunter Berberich" w:date="2024-07-08T16:53:00Z">
            <w:rPr>
              <w:rFonts w:eastAsia="Times New Roman"/>
              <w:b/>
              <w:bCs/>
            </w:rPr>
          </w:rPrChange>
        </w:rPr>
      </w:pPr>
      <w:r w:rsidRPr="00D5375F">
        <w:rPr>
          <w:rFonts w:ascii="Times New Roman" w:hAnsi="Times New Roman" w:cs="Times New Roman"/>
          <w:b/>
          <w:bCs/>
          <w:rPrChange w:id="254" w:author="Hunter Berberich" w:date="2024-07-08T16:53:00Z">
            <w:rPr>
              <w:b/>
              <w:bCs/>
            </w:rPr>
          </w:rPrChange>
        </w:rPr>
        <w:t>Stepwise Linear Regression</w:t>
      </w:r>
    </w:p>
    <w:p w14:paraId="30F4B40C" w14:textId="77777777" w:rsidR="00EF1B7C" w:rsidRPr="00D5375F" w:rsidRDefault="00236BE7" w:rsidP="008348A0">
      <w:pPr>
        <w:rPr>
          <w:rFonts w:ascii="Times New Roman" w:eastAsia="Times New Roman" w:hAnsi="Times New Roman" w:cs="Times New Roman"/>
          <w:rPrChange w:id="255" w:author="Hunter Berberich" w:date="2024-07-08T16:53:00Z">
            <w:rPr>
              <w:rFonts w:eastAsia="Times New Roman"/>
            </w:rPr>
          </w:rPrChange>
        </w:rPr>
      </w:pPr>
      <w:r w:rsidRPr="00D5375F">
        <w:rPr>
          <w:rFonts w:ascii="Times New Roman" w:eastAsia="Times New Roman" w:hAnsi="Times New Roman" w:cs="Times New Roman"/>
          <w:rPrChange w:id="256" w:author="Hunter Berberich" w:date="2024-07-08T16:53:00Z">
            <w:rPr>
              <w:rFonts w:eastAsia="Times New Roman"/>
            </w:rPr>
          </w:rPrChange>
        </w:rPr>
        <w:lastRenderedPageBreak/>
        <w:t>Stepwise regression using the stepAIC function from the MASS package was applied to refine the basic model. This method adds and removes predictors based on the Akaike Information Criterion (AIC), balancing model fit and complexity. Both forward selection and backward elimination were used to ensure that only the most significant variables were included. The final model included Date, Average Beer Price, Average Canned Beer Price, tourist numbers from Czechoslovakia, the United Kingdom, and France, the 'Others Total' variable, and seasonal effects. This refinement improved simplicity, interpretability, and adjusted R-squared value while lowering the residual standard error, indicating a better fit.</w:t>
      </w:r>
    </w:p>
    <w:p w14:paraId="36ABF73E" w14:textId="77777777" w:rsidR="2B3EA82C" w:rsidRPr="00D5375F" w:rsidRDefault="00236BE7" w:rsidP="008348A0">
      <w:pPr>
        <w:rPr>
          <w:rFonts w:ascii="Times New Roman" w:eastAsia="Times New Roman" w:hAnsi="Times New Roman" w:cs="Times New Roman"/>
          <w:kern w:val="0"/>
          <w14:ligatures w14:val="none"/>
          <w:rPrChange w:id="257"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258" w:author="Hunter Berberich" w:date="2024-07-08T16:53:00Z">
            <w:rPr>
              <w:rFonts w:eastAsia="Times New Roman"/>
              <w:kern w:val="0"/>
              <w14:ligatures w14:val="none"/>
            </w:rPr>
          </w:rPrChange>
        </w:rPr>
        <w:t>Polynomial Regression</w:t>
      </w:r>
    </w:p>
    <w:p w14:paraId="397067D1" w14:textId="77777777" w:rsidR="00E27945" w:rsidRPr="00D5375F" w:rsidRDefault="00E27945" w:rsidP="008348A0">
      <w:pPr>
        <w:rPr>
          <w:rFonts w:ascii="Times New Roman" w:eastAsia="Times New Roman" w:hAnsi="Times New Roman" w:cs="Times New Roman"/>
          <w:rPrChange w:id="259" w:author="Hunter Berberich" w:date="2024-07-08T16:53:00Z">
            <w:rPr>
              <w:rFonts w:eastAsia="Times New Roman"/>
            </w:rPr>
          </w:rPrChange>
        </w:rPr>
      </w:pPr>
    </w:p>
    <w:p w14:paraId="65E68F94" w14:textId="65E8FFF0" w:rsidR="2B3EA82C" w:rsidRPr="00D5375F" w:rsidRDefault="00236BE7" w:rsidP="008348A0">
      <w:pPr>
        <w:rPr>
          <w:rFonts w:ascii="Times New Roman" w:eastAsia="Times New Roman" w:hAnsi="Times New Roman" w:cs="Times New Roman"/>
          <w:rPrChange w:id="260" w:author="Hunter Berberich" w:date="2024-07-08T16:53:00Z">
            <w:rPr>
              <w:rFonts w:eastAsia="Times New Roman"/>
            </w:rPr>
          </w:rPrChange>
        </w:rPr>
      </w:pPr>
      <w:r w:rsidRPr="00D5375F">
        <w:rPr>
          <w:rFonts w:ascii="Times New Roman" w:eastAsia="Times New Roman" w:hAnsi="Times New Roman" w:cs="Times New Roman"/>
          <w:rPrChange w:id="261" w:author="Hunter Berberich" w:date="2024-07-08T16:53:00Z">
            <w:rPr>
              <w:rFonts w:eastAsia="Times New Roman"/>
            </w:rPr>
          </w:rPrChange>
        </w:rPr>
        <w:t>A polynomial regression model was tested to capture potential non-linear relationships. This model included squared terms for predictors like Average Canned Soft Drink Price and Czechoslovakia. The polynomial model achieved a higher R-squared value, indicating it could explain more variability in the data. However, it exhibited significant multicollinearity issues, as evidenced by high Variance Inflation Factors (VIFs), particularly for the squared terms. This redundancy among predictors compromised the model’s reliability and increased its complexity without providing a proportional improvement in performance.</w:t>
      </w:r>
      <w:bookmarkStart w:id="262" w:name="_Int_kfyBQUrb"/>
      <w:bookmarkEnd w:id="262"/>
    </w:p>
    <w:p w14:paraId="742EEE0A" w14:textId="77777777" w:rsidR="00E27945" w:rsidRPr="00D5375F" w:rsidRDefault="00E27945" w:rsidP="008348A0">
      <w:pPr>
        <w:rPr>
          <w:rFonts w:ascii="Times New Roman" w:eastAsia="Times New Roman" w:hAnsi="Times New Roman" w:cs="Times New Roman"/>
          <w:kern w:val="0"/>
          <w14:ligatures w14:val="none"/>
          <w:rPrChange w:id="263" w:author="Hunter Berberich" w:date="2024-07-08T16:53:00Z">
            <w:rPr>
              <w:rFonts w:eastAsia="Times New Roman"/>
              <w:kern w:val="0"/>
              <w14:ligatures w14:val="none"/>
            </w:rPr>
          </w:rPrChange>
        </w:rPr>
      </w:pPr>
    </w:p>
    <w:p w14:paraId="591F034C" w14:textId="77777777" w:rsidR="00EF1B7C" w:rsidRPr="00D5375F" w:rsidRDefault="00236BE7" w:rsidP="00576ED8">
      <w:pPr>
        <w:rPr>
          <w:rFonts w:ascii="Times New Roman" w:hAnsi="Times New Roman" w:cs="Times New Roman"/>
          <w:b/>
          <w:bCs/>
          <w:rPrChange w:id="264" w:author="Hunter Berberich" w:date="2024-07-08T16:53:00Z">
            <w:rPr>
              <w:b/>
              <w:bCs/>
            </w:rPr>
          </w:rPrChange>
        </w:rPr>
      </w:pPr>
      <w:r w:rsidRPr="00D5375F">
        <w:rPr>
          <w:rFonts w:ascii="Times New Roman" w:hAnsi="Times New Roman" w:cs="Times New Roman"/>
          <w:b/>
          <w:bCs/>
          <w:rPrChange w:id="265" w:author="Hunter Berberich" w:date="2024-07-08T16:53:00Z">
            <w:rPr>
              <w:b/>
              <w:bCs/>
            </w:rPr>
          </w:rPrChange>
        </w:rPr>
        <w:t>Model Comparison</w:t>
      </w:r>
      <w:r w:rsidR="00FB0B8F" w:rsidRPr="00D5375F">
        <w:rPr>
          <w:rFonts w:ascii="Times New Roman" w:hAnsi="Times New Roman" w:cs="Times New Roman"/>
          <w:b/>
          <w:bCs/>
          <w:rPrChange w:id="266" w:author="Hunter Berberich" w:date="2024-07-08T16:53:00Z">
            <w:rPr>
              <w:b/>
              <w:bCs/>
            </w:rPr>
          </w:rPrChange>
        </w:rPr>
        <w:t xml:space="preserve"> and Performance</w:t>
      </w:r>
    </w:p>
    <w:p w14:paraId="0334DB0C" w14:textId="58DFBC0E" w:rsidR="7B78792B" w:rsidRPr="00D5375F" w:rsidRDefault="00236BE7" w:rsidP="008348A0">
      <w:pPr>
        <w:rPr>
          <w:rFonts w:ascii="Times New Roman" w:eastAsia="Times New Roman" w:hAnsi="Times New Roman" w:cs="Times New Roman"/>
          <w:i/>
          <w:iCs/>
          <w:rPrChange w:id="267" w:author="Hunter Berberich" w:date="2024-07-08T16:53:00Z">
            <w:rPr>
              <w:rFonts w:eastAsia="Times New Roman"/>
              <w:i/>
              <w:iCs/>
            </w:rPr>
          </w:rPrChange>
        </w:rPr>
      </w:pPr>
      <w:r w:rsidRPr="00D5375F">
        <w:rPr>
          <w:rFonts w:ascii="Times New Roman" w:eastAsia="Times New Roman" w:hAnsi="Times New Roman" w:cs="Times New Roman"/>
          <w:kern w:val="0"/>
          <w14:ligatures w14:val="none"/>
          <w:rPrChange w:id="268" w:author="Hunter Berberich" w:date="2024-07-08T16:53:00Z">
            <w:rPr>
              <w:rFonts w:eastAsia="Times New Roman"/>
              <w:kern w:val="0"/>
              <w14:ligatures w14:val="none"/>
            </w:rPr>
          </w:rPrChange>
        </w:rPr>
        <w:t>The performance of each regression model was evaluated based on R-squared</w:t>
      </w:r>
      <w:r w:rsidR="6D99E95A" w:rsidRPr="00D5375F">
        <w:rPr>
          <w:rFonts w:ascii="Times New Roman" w:eastAsia="Times New Roman" w:hAnsi="Times New Roman" w:cs="Times New Roman"/>
          <w:kern w:val="0"/>
          <w14:ligatures w14:val="none"/>
          <w:rPrChange w:id="269" w:author="Hunter Berberich" w:date="2024-07-08T16:53:00Z">
            <w:rPr>
              <w:rFonts w:eastAsia="Times New Roman"/>
              <w:kern w:val="0"/>
              <w14:ligatures w14:val="none"/>
            </w:rPr>
          </w:rPrChange>
        </w:rPr>
        <w:t>,</w:t>
      </w:r>
      <w:r w:rsidRPr="00D5375F">
        <w:rPr>
          <w:rFonts w:ascii="Times New Roman" w:eastAsia="Times New Roman" w:hAnsi="Times New Roman" w:cs="Times New Roman"/>
          <w:kern w:val="0"/>
          <w14:ligatures w14:val="none"/>
          <w:rPrChange w:id="270" w:author="Hunter Berberich" w:date="2024-07-08T16:53:00Z">
            <w:rPr>
              <w:rFonts w:eastAsia="Times New Roman"/>
              <w:kern w:val="0"/>
              <w14:ligatures w14:val="none"/>
            </w:rPr>
          </w:rPrChange>
        </w:rPr>
        <w:t xml:space="preserve"> Adjusted R-squared</w:t>
      </w:r>
      <w:r w:rsidR="104AB3D6" w:rsidRPr="00D5375F">
        <w:rPr>
          <w:rFonts w:ascii="Times New Roman" w:eastAsia="Times New Roman" w:hAnsi="Times New Roman" w:cs="Times New Roman"/>
          <w:kern w:val="0"/>
          <w14:ligatures w14:val="none"/>
          <w:rPrChange w:id="271" w:author="Hunter Berberich" w:date="2024-07-08T16:53:00Z">
            <w:rPr>
              <w:rFonts w:eastAsia="Times New Roman"/>
              <w:kern w:val="0"/>
              <w14:ligatures w14:val="none"/>
            </w:rPr>
          </w:rPrChange>
        </w:rPr>
        <w:t>, and</w:t>
      </w:r>
      <w:r w:rsidR="6D99E95A" w:rsidRPr="00D5375F">
        <w:rPr>
          <w:rFonts w:ascii="Times New Roman" w:eastAsia="Times New Roman" w:hAnsi="Times New Roman" w:cs="Times New Roman"/>
          <w:kern w:val="0"/>
          <w14:ligatures w14:val="none"/>
          <w:rPrChange w:id="272" w:author="Hunter Berberich" w:date="2024-07-08T16:53:00Z">
            <w:rPr>
              <w:rFonts w:eastAsia="Times New Roman"/>
              <w:kern w:val="0"/>
              <w14:ligatures w14:val="none"/>
            </w:rPr>
          </w:rPrChange>
        </w:rPr>
        <w:t xml:space="preserve"> V</w:t>
      </w:r>
      <w:r w:rsidR="104AB3D6" w:rsidRPr="00D5375F">
        <w:rPr>
          <w:rFonts w:ascii="Times New Roman" w:eastAsia="Times New Roman" w:hAnsi="Times New Roman" w:cs="Times New Roman"/>
          <w:kern w:val="0"/>
          <w14:ligatures w14:val="none"/>
          <w:rPrChange w:id="273" w:author="Hunter Berberich" w:date="2024-07-08T16:53:00Z">
            <w:rPr>
              <w:rFonts w:eastAsia="Times New Roman"/>
              <w:kern w:val="0"/>
              <w14:ligatures w14:val="none"/>
            </w:rPr>
          </w:rPrChange>
        </w:rPr>
        <w:t>ariance Influence Factors</w:t>
      </w:r>
      <w:r w:rsidR="00AF0D9B" w:rsidRPr="00D5375F">
        <w:rPr>
          <w:rFonts w:ascii="Times New Roman" w:eastAsia="Times New Roman" w:hAnsi="Times New Roman" w:cs="Times New Roman"/>
          <w:kern w:val="0"/>
          <w14:ligatures w14:val="none"/>
          <w:rPrChange w:id="274" w:author="Hunter Berberich" w:date="2024-07-08T16:53:00Z">
            <w:rPr>
              <w:rFonts w:eastAsia="Times New Roman"/>
              <w:kern w:val="0"/>
              <w14:ligatures w14:val="none"/>
            </w:rPr>
          </w:rPrChange>
        </w:rPr>
        <w:t xml:space="preserve">. Performance metrics are shown in </w:t>
      </w:r>
      <w:r w:rsidR="00AF0D9B" w:rsidRPr="00D5375F">
        <w:rPr>
          <w:rFonts w:ascii="Times New Roman" w:eastAsia="Times New Roman" w:hAnsi="Times New Roman" w:cs="Times New Roman"/>
          <w:kern w:val="0"/>
          <w14:ligatures w14:val="none"/>
          <w:rPrChange w:id="275" w:author="Hunter Berberich" w:date="2024-07-08T16:53:00Z">
            <w:rPr>
              <w:rFonts w:eastAsia="Times New Roman"/>
              <w:kern w:val="0"/>
              <w14:ligatures w14:val="none"/>
            </w:rPr>
          </w:rPrChange>
        </w:rPr>
        <w:fldChar w:fldCharType="begin"/>
      </w:r>
      <w:r w:rsidR="00AF0D9B" w:rsidRPr="00D5375F">
        <w:rPr>
          <w:rFonts w:ascii="Times New Roman" w:eastAsia="Times New Roman" w:hAnsi="Times New Roman" w:cs="Times New Roman"/>
          <w:kern w:val="0"/>
          <w14:ligatures w14:val="none"/>
          <w:rPrChange w:id="276" w:author="Hunter Berberich" w:date="2024-07-08T16:53:00Z">
            <w:rPr>
              <w:rFonts w:eastAsia="Times New Roman"/>
              <w:kern w:val="0"/>
              <w14:ligatures w14:val="none"/>
            </w:rPr>
          </w:rPrChange>
        </w:rPr>
        <w:instrText xml:space="preserve"> REF _Ref171200821 \h </w:instrText>
      </w:r>
      <w:r w:rsidR="00D5375F">
        <w:rPr>
          <w:rFonts w:ascii="Times New Roman" w:eastAsia="Times New Roman" w:hAnsi="Times New Roman" w:cs="Times New Roman"/>
          <w:kern w:val="0"/>
          <w14:ligatures w14:val="none"/>
        </w:rPr>
        <w:instrText xml:space="preserve"> \* MERGEFORMAT </w:instrText>
      </w:r>
      <w:r w:rsidR="00AF0D9B" w:rsidRPr="00DB09D3">
        <w:rPr>
          <w:rFonts w:ascii="Times New Roman" w:eastAsia="Times New Roman" w:hAnsi="Times New Roman" w:cs="Times New Roman"/>
          <w:kern w:val="0"/>
          <w14:ligatures w14:val="none"/>
        </w:rPr>
      </w:r>
      <w:r w:rsidR="00AF0D9B" w:rsidRPr="00D5375F">
        <w:rPr>
          <w:rFonts w:ascii="Times New Roman" w:eastAsia="Times New Roman" w:hAnsi="Times New Roman" w:cs="Times New Roman"/>
          <w:kern w:val="0"/>
          <w14:ligatures w14:val="none"/>
          <w:rPrChange w:id="277" w:author="Hunter Berberich" w:date="2024-07-08T16:53:00Z">
            <w:rPr>
              <w:rFonts w:eastAsia="Times New Roman"/>
              <w:kern w:val="0"/>
              <w14:ligatures w14:val="none"/>
            </w:rPr>
          </w:rPrChange>
        </w:rPr>
        <w:fldChar w:fldCharType="separate"/>
      </w:r>
      <w:r w:rsidR="00735E79" w:rsidRPr="00D5375F">
        <w:rPr>
          <w:rFonts w:ascii="Times New Roman" w:hAnsi="Times New Roman" w:cs="Times New Roman"/>
          <w:rPrChange w:id="278" w:author="Hunter Berberich" w:date="2024-07-08T16:53:00Z">
            <w:rPr/>
          </w:rPrChange>
        </w:rPr>
        <w:t xml:space="preserve">Table </w:t>
      </w:r>
      <w:r w:rsidR="00735E79" w:rsidRPr="00D5375F">
        <w:rPr>
          <w:rFonts w:ascii="Times New Roman" w:hAnsi="Times New Roman" w:cs="Times New Roman"/>
          <w:noProof/>
          <w:rPrChange w:id="279" w:author="Hunter Berberich" w:date="2024-07-08T16:53:00Z">
            <w:rPr>
              <w:noProof/>
            </w:rPr>
          </w:rPrChange>
        </w:rPr>
        <w:t>1</w:t>
      </w:r>
      <w:r w:rsidR="00AF0D9B" w:rsidRPr="00D5375F">
        <w:rPr>
          <w:rFonts w:ascii="Times New Roman" w:eastAsia="Times New Roman" w:hAnsi="Times New Roman" w:cs="Times New Roman"/>
          <w:kern w:val="0"/>
          <w14:ligatures w14:val="none"/>
          <w:rPrChange w:id="280" w:author="Hunter Berberich" w:date="2024-07-08T16:53:00Z">
            <w:rPr>
              <w:rFonts w:eastAsia="Times New Roman"/>
              <w:kern w:val="0"/>
              <w14:ligatures w14:val="none"/>
            </w:rPr>
          </w:rPrChange>
        </w:rPr>
        <w:fldChar w:fldCharType="end"/>
      </w:r>
      <w:r w:rsidR="00AF0D9B" w:rsidRPr="00D5375F">
        <w:rPr>
          <w:rFonts w:ascii="Times New Roman" w:eastAsia="Times New Roman" w:hAnsi="Times New Roman" w:cs="Times New Roman"/>
          <w:kern w:val="0"/>
          <w14:ligatures w14:val="none"/>
          <w:rPrChange w:id="281" w:author="Hunter Berberich" w:date="2024-07-08T16:53:00Z">
            <w:rPr>
              <w:rFonts w:eastAsia="Times New Roman"/>
              <w:kern w:val="0"/>
              <w14:ligatures w14:val="none"/>
            </w:rPr>
          </w:rPrChange>
        </w:rPr>
        <w:t>.</w:t>
      </w:r>
    </w:p>
    <w:p w14:paraId="37AEF729" w14:textId="77777777" w:rsidR="00AF0D9B" w:rsidRPr="00D5375F" w:rsidRDefault="00AF0D9B" w:rsidP="008348A0">
      <w:pPr>
        <w:rPr>
          <w:rFonts w:ascii="Times New Roman" w:eastAsia="Times New Roman" w:hAnsi="Times New Roman" w:cs="Times New Roman"/>
          <w:i/>
          <w:iCs/>
          <w:rPrChange w:id="282" w:author="Hunter Berberich" w:date="2024-07-08T16:53:00Z">
            <w:rPr>
              <w:rFonts w:eastAsia="Times New Roman"/>
              <w:i/>
              <w:iCs/>
            </w:rPr>
          </w:rPrChange>
        </w:rPr>
      </w:pPr>
    </w:p>
    <w:p w14:paraId="1207ACD5" w14:textId="5F35B67E" w:rsidR="00AF0D9B" w:rsidRPr="00D5375F" w:rsidRDefault="00AF0D9B" w:rsidP="00AF0D9B">
      <w:pPr>
        <w:pStyle w:val="Caption"/>
        <w:keepNext/>
        <w:rPr>
          <w:rFonts w:ascii="Times New Roman" w:hAnsi="Times New Roman" w:cs="Times New Roman"/>
          <w:rPrChange w:id="283" w:author="Hunter Berberich" w:date="2024-07-08T16:53:00Z">
            <w:rPr/>
          </w:rPrChange>
        </w:rPr>
      </w:pPr>
      <w:bookmarkStart w:id="284" w:name="_Ref171200821"/>
      <w:bookmarkStart w:id="285" w:name="_Ref171200810"/>
      <w:bookmarkStart w:id="286" w:name="_Toc171206102"/>
      <w:r w:rsidRPr="00D5375F">
        <w:rPr>
          <w:rFonts w:ascii="Times New Roman" w:hAnsi="Times New Roman" w:cs="Times New Roman"/>
          <w:rPrChange w:id="287" w:author="Hunter Berberich" w:date="2024-07-08T16:53:00Z">
            <w:rPr/>
          </w:rPrChange>
        </w:rPr>
        <w:t xml:space="preserve">Table </w:t>
      </w:r>
      <w:r w:rsidRPr="00D5375F">
        <w:rPr>
          <w:rFonts w:ascii="Times New Roman" w:hAnsi="Times New Roman" w:cs="Times New Roman"/>
          <w:rPrChange w:id="288" w:author="Hunter Berberich" w:date="2024-07-08T16:53:00Z">
            <w:rPr/>
          </w:rPrChange>
        </w:rPr>
        <w:fldChar w:fldCharType="begin"/>
      </w:r>
      <w:r w:rsidRPr="00D5375F">
        <w:rPr>
          <w:rFonts w:ascii="Times New Roman" w:hAnsi="Times New Roman" w:cs="Times New Roman"/>
          <w:rPrChange w:id="289" w:author="Hunter Berberich" w:date="2024-07-08T16:53:00Z">
            <w:rPr/>
          </w:rPrChange>
        </w:rPr>
        <w:instrText xml:space="preserve"> SEQ Table \* ARABIC </w:instrText>
      </w:r>
      <w:r w:rsidRPr="00D5375F">
        <w:rPr>
          <w:rFonts w:ascii="Times New Roman" w:hAnsi="Times New Roman" w:cs="Times New Roman"/>
          <w:rPrChange w:id="290" w:author="Hunter Berberich" w:date="2024-07-08T16:53:00Z">
            <w:rPr/>
          </w:rPrChange>
        </w:rPr>
        <w:fldChar w:fldCharType="separate"/>
      </w:r>
      <w:r w:rsidR="00735E79" w:rsidRPr="00D5375F">
        <w:rPr>
          <w:rFonts w:ascii="Times New Roman" w:hAnsi="Times New Roman" w:cs="Times New Roman"/>
          <w:noProof/>
          <w:rPrChange w:id="291" w:author="Hunter Berberich" w:date="2024-07-08T16:53:00Z">
            <w:rPr>
              <w:noProof/>
            </w:rPr>
          </w:rPrChange>
        </w:rPr>
        <w:t>1</w:t>
      </w:r>
      <w:r w:rsidRPr="00D5375F">
        <w:rPr>
          <w:rFonts w:ascii="Times New Roman" w:hAnsi="Times New Roman" w:cs="Times New Roman"/>
          <w:rPrChange w:id="292" w:author="Hunter Berberich" w:date="2024-07-08T16:53:00Z">
            <w:rPr/>
          </w:rPrChange>
        </w:rPr>
        <w:fldChar w:fldCharType="end"/>
      </w:r>
      <w:bookmarkEnd w:id="284"/>
      <w:r w:rsidRPr="00D5375F">
        <w:rPr>
          <w:rFonts w:ascii="Times New Roman" w:hAnsi="Times New Roman" w:cs="Times New Roman"/>
          <w:rPrChange w:id="293" w:author="Hunter Berberich" w:date="2024-07-08T16:53:00Z">
            <w:rPr/>
          </w:rPrChange>
        </w:rPr>
        <w:t>. Model Comparison</w:t>
      </w:r>
      <w:bookmarkEnd w:id="285"/>
      <w:bookmarkEnd w:id="286"/>
    </w:p>
    <w:tbl>
      <w:tblPr>
        <w:tblStyle w:val="PlainTable5"/>
        <w:tblW w:w="0" w:type="auto"/>
        <w:shd w:val="pct5" w:color="auto" w:fill="auto"/>
        <w:tblLook w:val="04A0" w:firstRow="1" w:lastRow="0" w:firstColumn="1" w:lastColumn="0" w:noHBand="0" w:noVBand="1"/>
      </w:tblPr>
      <w:tblGrid>
        <w:gridCol w:w="2337"/>
        <w:gridCol w:w="2338"/>
        <w:gridCol w:w="2337"/>
        <w:gridCol w:w="2338"/>
      </w:tblGrid>
      <w:tr w:rsidR="00F20712" w:rsidRPr="00D5375F" w14:paraId="50FD5DF1" w14:textId="77777777" w:rsidTr="00AF0D9B">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2337" w:type="dxa"/>
          </w:tcPr>
          <w:p w14:paraId="1DC41BA6" w14:textId="77777777" w:rsidR="00FB0B8F" w:rsidRPr="00D5375F" w:rsidRDefault="00236BE7" w:rsidP="009933E0">
            <w:pPr>
              <w:rPr>
                <w:rFonts w:ascii="Times New Roman" w:eastAsia="Times New Roman" w:hAnsi="Times New Roman" w:cs="Times New Roman"/>
                <w:kern w:val="0"/>
                <w:sz w:val="24"/>
                <w14:ligatures w14:val="none"/>
                <w:rPrChange w:id="294"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295" w:author="Hunter Berberich" w:date="2024-07-08T16:53:00Z">
                  <w:rPr>
                    <w:rFonts w:eastAsia="Times New Roman"/>
                    <w:kern w:val="0"/>
                    <w14:ligatures w14:val="none"/>
                  </w:rPr>
                </w:rPrChange>
              </w:rPr>
              <w:t>Model</w:t>
            </w:r>
          </w:p>
        </w:tc>
        <w:tc>
          <w:tcPr>
            <w:tcW w:w="2338" w:type="dxa"/>
          </w:tcPr>
          <w:p w14:paraId="0765834E" w14:textId="77777777" w:rsidR="00FB0B8F" w:rsidRPr="00D5375F" w:rsidRDefault="00236BE7" w:rsidP="008348A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Change w:id="296"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297" w:author="Hunter Berberich" w:date="2024-07-08T16:53:00Z">
                  <w:rPr>
                    <w:rFonts w:eastAsia="Times New Roman"/>
                    <w:kern w:val="0"/>
                    <w14:ligatures w14:val="none"/>
                  </w:rPr>
                </w:rPrChange>
              </w:rPr>
              <w:t>R-Squared</w:t>
            </w:r>
          </w:p>
        </w:tc>
        <w:tc>
          <w:tcPr>
            <w:tcW w:w="2337" w:type="dxa"/>
          </w:tcPr>
          <w:p w14:paraId="5C6B0334" w14:textId="77777777" w:rsidR="00FB0B8F" w:rsidRPr="00D5375F" w:rsidRDefault="00236BE7" w:rsidP="008348A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Change w:id="298"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299" w:author="Hunter Berberich" w:date="2024-07-08T16:53:00Z">
                  <w:rPr>
                    <w:rFonts w:eastAsia="Times New Roman"/>
                    <w:kern w:val="0"/>
                    <w14:ligatures w14:val="none"/>
                  </w:rPr>
                </w:rPrChange>
              </w:rPr>
              <w:t>Adjusted R-Squared</w:t>
            </w:r>
          </w:p>
        </w:tc>
        <w:tc>
          <w:tcPr>
            <w:tcW w:w="2338" w:type="dxa"/>
          </w:tcPr>
          <w:p w14:paraId="1066C0C1" w14:textId="77777777" w:rsidR="00FB0B8F" w:rsidRPr="00D5375F" w:rsidRDefault="00236BE7" w:rsidP="008348A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Change w:id="300" w:author="Hunter Berberich" w:date="2024-07-08T16:53:00Z">
                  <w:rPr>
                    <w:rFonts w:eastAsia="Times New Roman"/>
                    <w:kern w:val="0"/>
                    <w:sz w:val="24"/>
                    <w14:ligatures w14:val="none"/>
                  </w:rPr>
                </w:rPrChange>
              </w:rPr>
            </w:pPr>
            <w:bookmarkStart w:id="301" w:name="_Int_fFkSNZQE"/>
            <w:r w:rsidRPr="00D5375F">
              <w:rPr>
                <w:rFonts w:ascii="Times New Roman" w:eastAsia="Times New Roman" w:hAnsi="Times New Roman" w:cs="Times New Roman"/>
                <w:kern w:val="0"/>
                <w14:ligatures w14:val="none"/>
                <w:rPrChange w:id="302" w:author="Hunter Berberich" w:date="2024-07-08T16:53:00Z">
                  <w:rPr>
                    <w:rFonts w:eastAsia="Times New Roman"/>
                    <w:kern w:val="0"/>
                    <w14:ligatures w14:val="none"/>
                  </w:rPr>
                </w:rPrChange>
              </w:rPr>
              <w:t>VIF</w:t>
            </w:r>
            <w:bookmarkEnd w:id="301"/>
          </w:p>
        </w:tc>
      </w:tr>
      <w:tr w:rsidR="00F20712" w:rsidRPr="00D5375F" w14:paraId="00F897EF" w14:textId="77777777" w:rsidTr="00AF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309B860" w14:textId="77777777" w:rsidR="00FB0B8F" w:rsidRPr="00D5375F" w:rsidRDefault="00236BE7" w:rsidP="009933E0">
            <w:pPr>
              <w:rPr>
                <w:rFonts w:ascii="Times New Roman" w:eastAsia="Times New Roman" w:hAnsi="Times New Roman" w:cs="Times New Roman"/>
                <w:kern w:val="0"/>
                <w:sz w:val="24"/>
                <w14:ligatures w14:val="none"/>
                <w:rPrChange w:id="303"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304" w:author="Hunter Berberich" w:date="2024-07-08T16:53:00Z">
                  <w:rPr>
                    <w:rFonts w:eastAsia="Times New Roman"/>
                    <w:kern w:val="0"/>
                    <w14:ligatures w14:val="none"/>
                  </w:rPr>
                </w:rPrChange>
              </w:rPr>
              <w:t>Basic</w:t>
            </w:r>
          </w:p>
        </w:tc>
        <w:tc>
          <w:tcPr>
            <w:tcW w:w="2338" w:type="dxa"/>
          </w:tcPr>
          <w:p w14:paraId="46F2FBD6" w14:textId="77777777" w:rsidR="00FB0B8F"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305" w:author="Hunter Berberich" w:date="2024-07-08T16:53:00Z">
                  <w:rPr>
                    <w:rFonts w:eastAsia="Times New Roman"/>
                    <w:kern w:val="0"/>
                    <w14:ligatures w14:val="none"/>
                  </w:rPr>
                </w:rPrChange>
              </w:rPr>
            </w:pPr>
            <w:r w:rsidRPr="00D5375F">
              <w:rPr>
                <w:rFonts w:ascii="Times New Roman" w:hAnsi="Times New Roman" w:cs="Times New Roman"/>
                <w:rPrChange w:id="306" w:author="Hunter Berberich" w:date="2024-07-08T16:53:00Z">
                  <w:rPr/>
                </w:rPrChange>
              </w:rPr>
              <w:t>0.9389</w:t>
            </w:r>
          </w:p>
        </w:tc>
        <w:tc>
          <w:tcPr>
            <w:tcW w:w="2337" w:type="dxa"/>
          </w:tcPr>
          <w:p w14:paraId="72B42D16" w14:textId="77777777" w:rsidR="00FB0B8F"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307"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308" w:author="Hunter Berberich" w:date="2024-07-08T16:53:00Z">
                  <w:rPr>
                    <w:rFonts w:eastAsia="Times New Roman"/>
                    <w:kern w:val="0"/>
                    <w14:ligatures w14:val="none"/>
                  </w:rPr>
                </w:rPrChange>
              </w:rPr>
              <w:t>0.9254</w:t>
            </w:r>
          </w:p>
        </w:tc>
        <w:tc>
          <w:tcPr>
            <w:tcW w:w="2338" w:type="dxa"/>
          </w:tcPr>
          <w:p w14:paraId="053297DC" w14:textId="77777777" w:rsidR="00FB0B8F"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309"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310" w:author="Hunter Berberich" w:date="2024-07-08T16:53:00Z">
                  <w:rPr>
                    <w:rFonts w:eastAsia="Times New Roman"/>
                    <w:kern w:val="0"/>
                    <w14:ligatures w14:val="none"/>
                  </w:rPr>
                </w:rPrChange>
              </w:rPr>
              <w:t>Moderate</w:t>
            </w:r>
          </w:p>
        </w:tc>
      </w:tr>
      <w:tr w:rsidR="00F20712" w:rsidRPr="00D5375F" w14:paraId="1B05BAD1" w14:textId="77777777" w:rsidTr="00AF0D9B">
        <w:tc>
          <w:tcPr>
            <w:cnfStyle w:val="001000000000" w:firstRow="0" w:lastRow="0" w:firstColumn="1" w:lastColumn="0" w:oddVBand="0" w:evenVBand="0" w:oddHBand="0" w:evenHBand="0" w:firstRowFirstColumn="0" w:firstRowLastColumn="0" w:lastRowFirstColumn="0" w:lastRowLastColumn="0"/>
            <w:tcW w:w="2337" w:type="dxa"/>
          </w:tcPr>
          <w:p w14:paraId="5BE96A77" w14:textId="77777777" w:rsidR="00FB0B8F" w:rsidRPr="00D5375F" w:rsidRDefault="00236BE7" w:rsidP="009933E0">
            <w:pPr>
              <w:rPr>
                <w:rFonts w:ascii="Times New Roman" w:eastAsia="Times New Roman" w:hAnsi="Times New Roman" w:cs="Times New Roman"/>
                <w:kern w:val="0"/>
                <w:sz w:val="24"/>
                <w14:ligatures w14:val="none"/>
                <w:rPrChange w:id="311"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312" w:author="Hunter Berberich" w:date="2024-07-08T16:53:00Z">
                  <w:rPr>
                    <w:rFonts w:eastAsia="Times New Roman"/>
                    <w:kern w:val="0"/>
                    <w14:ligatures w14:val="none"/>
                  </w:rPr>
                </w:rPrChange>
              </w:rPr>
              <w:t>Stepwise</w:t>
            </w:r>
          </w:p>
        </w:tc>
        <w:tc>
          <w:tcPr>
            <w:tcW w:w="2338" w:type="dxa"/>
          </w:tcPr>
          <w:p w14:paraId="24A62B61" w14:textId="77777777" w:rsidR="00FB0B8F"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Change w:id="313"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314" w:author="Hunter Berberich" w:date="2024-07-08T16:53:00Z">
                  <w:rPr>
                    <w:rFonts w:eastAsia="Times New Roman"/>
                    <w:kern w:val="0"/>
                    <w14:ligatures w14:val="none"/>
                  </w:rPr>
                </w:rPrChange>
              </w:rPr>
              <w:t>0.9359</w:t>
            </w:r>
          </w:p>
        </w:tc>
        <w:tc>
          <w:tcPr>
            <w:tcW w:w="2337" w:type="dxa"/>
          </w:tcPr>
          <w:p w14:paraId="15DAE682" w14:textId="77777777" w:rsidR="00FB0B8F"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Change w:id="315"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316" w:author="Hunter Berberich" w:date="2024-07-08T16:53:00Z">
                  <w:rPr>
                    <w:rFonts w:eastAsia="Times New Roman"/>
                    <w:kern w:val="0"/>
                    <w14:ligatures w14:val="none"/>
                  </w:rPr>
                </w:rPrChange>
              </w:rPr>
              <w:t>0.9271</w:t>
            </w:r>
          </w:p>
        </w:tc>
        <w:tc>
          <w:tcPr>
            <w:tcW w:w="2338" w:type="dxa"/>
          </w:tcPr>
          <w:p w14:paraId="09C9BA88" w14:textId="77777777" w:rsidR="00FB0B8F"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Change w:id="317"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318" w:author="Hunter Berberich" w:date="2024-07-08T16:53:00Z">
                  <w:rPr>
                    <w:rFonts w:eastAsia="Times New Roman"/>
                    <w:kern w:val="0"/>
                    <w14:ligatures w14:val="none"/>
                  </w:rPr>
                </w:rPrChange>
              </w:rPr>
              <w:t>Low to Moderate</w:t>
            </w:r>
          </w:p>
        </w:tc>
      </w:tr>
      <w:tr w:rsidR="00F20712" w:rsidRPr="00D5375F" w14:paraId="1202F159" w14:textId="77777777" w:rsidTr="00AF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5DC9B5F" w14:textId="77777777" w:rsidR="00FB0B8F" w:rsidRPr="00D5375F" w:rsidRDefault="00236BE7" w:rsidP="009933E0">
            <w:pPr>
              <w:rPr>
                <w:rFonts w:ascii="Times New Roman" w:eastAsia="Times New Roman" w:hAnsi="Times New Roman" w:cs="Times New Roman"/>
                <w:kern w:val="0"/>
                <w:sz w:val="24"/>
                <w14:ligatures w14:val="none"/>
                <w:rPrChange w:id="319"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320" w:author="Hunter Berberich" w:date="2024-07-08T16:53:00Z">
                  <w:rPr>
                    <w:rFonts w:eastAsia="Times New Roman"/>
                    <w:kern w:val="0"/>
                    <w14:ligatures w14:val="none"/>
                  </w:rPr>
                </w:rPrChange>
              </w:rPr>
              <w:t>Polynomial</w:t>
            </w:r>
          </w:p>
        </w:tc>
        <w:tc>
          <w:tcPr>
            <w:tcW w:w="2338" w:type="dxa"/>
          </w:tcPr>
          <w:p w14:paraId="3B41753C" w14:textId="77777777" w:rsidR="00FB0B8F"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321"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322" w:author="Hunter Berberich" w:date="2024-07-08T16:53:00Z">
                  <w:rPr>
                    <w:rFonts w:eastAsia="Times New Roman"/>
                    <w:kern w:val="0"/>
                    <w14:ligatures w14:val="none"/>
                  </w:rPr>
                </w:rPrChange>
              </w:rPr>
              <w:t>0.9504</w:t>
            </w:r>
          </w:p>
        </w:tc>
        <w:tc>
          <w:tcPr>
            <w:tcW w:w="2337" w:type="dxa"/>
          </w:tcPr>
          <w:p w14:paraId="593B63F3" w14:textId="77777777" w:rsidR="00FB0B8F"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323"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324" w:author="Hunter Berberich" w:date="2024-07-08T16:53:00Z">
                  <w:rPr>
                    <w:rFonts w:eastAsia="Times New Roman"/>
                    <w:kern w:val="0"/>
                    <w14:ligatures w14:val="none"/>
                  </w:rPr>
                </w:rPrChange>
              </w:rPr>
              <w:t>0.9395</w:t>
            </w:r>
          </w:p>
        </w:tc>
        <w:tc>
          <w:tcPr>
            <w:tcW w:w="2338" w:type="dxa"/>
          </w:tcPr>
          <w:p w14:paraId="5676435C" w14:textId="77777777" w:rsidR="00FB0B8F"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325"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326" w:author="Hunter Berberich" w:date="2024-07-08T16:53:00Z">
                  <w:rPr>
                    <w:rFonts w:eastAsia="Times New Roman"/>
                    <w:kern w:val="0"/>
                    <w14:ligatures w14:val="none"/>
                  </w:rPr>
                </w:rPrChange>
              </w:rPr>
              <w:t>High</w:t>
            </w:r>
          </w:p>
        </w:tc>
      </w:tr>
    </w:tbl>
    <w:p w14:paraId="74C52ACB" w14:textId="77777777" w:rsidR="00AF0D9B" w:rsidRPr="00D5375F" w:rsidRDefault="00AF0D9B" w:rsidP="008348A0">
      <w:pPr>
        <w:rPr>
          <w:rFonts w:ascii="Times New Roman" w:eastAsia="Times New Roman" w:hAnsi="Times New Roman" w:cs="Times New Roman"/>
          <w:kern w:val="0"/>
          <w14:ligatures w14:val="none"/>
          <w:rPrChange w:id="327" w:author="Hunter Berberich" w:date="2024-07-08T16:53:00Z">
            <w:rPr>
              <w:rFonts w:eastAsia="Times New Roman"/>
              <w:kern w:val="0"/>
              <w14:ligatures w14:val="none"/>
            </w:rPr>
          </w:rPrChange>
        </w:rPr>
      </w:pPr>
    </w:p>
    <w:p w14:paraId="7130497D" w14:textId="335591BF" w:rsidR="00C75376" w:rsidRPr="00D5375F" w:rsidRDefault="00236BE7" w:rsidP="00576ED8">
      <w:pPr>
        <w:rPr>
          <w:rFonts w:ascii="Times New Roman" w:hAnsi="Times New Roman" w:cs="Times New Roman"/>
          <w:b/>
          <w:bCs/>
          <w:rPrChange w:id="328" w:author="Hunter Berberich" w:date="2024-07-08T16:53:00Z">
            <w:rPr>
              <w:b/>
              <w:bCs/>
            </w:rPr>
          </w:rPrChange>
        </w:rPr>
      </w:pPr>
      <w:r w:rsidRPr="00D5375F">
        <w:rPr>
          <w:rFonts w:ascii="Times New Roman" w:hAnsi="Times New Roman" w:cs="Times New Roman"/>
          <w:b/>
          <w:bCs/>
          <w:rPrChange w:id="329" w:author="Hunter Berberich" w:date="2024-07-08T16:53:00Z">
            <w:rPr>
              <w:b/>
              <w:bCs/>
            </w:rPr>
          </w:rPrChange>
        </w:rPr>
        <w:t>Final Model Selection</w:t>
      </w:r>
    </w:p>
    <w:p w14:paraId="6078070F" w14:textId="77777777" w:rsidR="00746858" w:rsidRPr="00D5375F" w:rsidRDefault="00236BE7" w:rsidP="008348A0">
      <w:pPr>
        <w:rPr>
          <w:rFonts w:ascii="Times New Roman" w:eastAsia="Times New Roman" w:hAnsi="Times New Roman" w:cs="Times New Roman"/>
          <w:kern w:val="0"/>
          <w14:ligatures w14:val="none"/>
          <w:rPrChange w:id="330"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331" w:author="Hunter Berberich" w:date="2024-07-08T16:53:00Z">
            <w:rPr>
              <w:rFonts w:eastAsia="Times New Roman"/>
              <w:kern w:val="0"/>
              <w14:ligatures w14:val="none"/>
            </w:rPr>
          </w:rPrChange>
        </w:rPr>
        <w:t>The stepwise regression model was selected as the final model due to its balance between simplicity and explanatory power. It has fewer multicollinearity issues than the polynomial model. This model effectively captures the key factors influencing beer demand, making it robust for explanatory purposes.</w:t>
      </w:r>
      <w:r w:rsidR="7F64965E" w:rsidRPr="00D5375F">
        <w:rPr>
          <w:rFonts w:ascii="Times New Roman" w:eastAsia="Times New Roman" w:hAnsi="Times New Roman" w:cs="Times New Roman"/>
          <w:kern w:val="0"/>
          <w14:ligatures w14:val="none"/>
          <w:rPrChange w:id="332" w:author="Hunter Berberich" w:date="2024-07-08T16:53:00Z">
            <w:rPr>
              <w:rFonts w:eastAsia="Times New Roman"/>
              <w:kern w:val="0"/>
              <w14:ligatures w14:val="none"/>
            </w:rPr>
          </w:rPrChange>
        </w:rPr>
        <w:t xml:space="preserve"> </w:t>
      </w:r>
    </w:p>
    <w:p w14:paraId="102CEA2A" w14:textId="0174FFE7" w:rsidR="00746858" w:rsidRPr="00D5375F" w:rsidRDefault="00746858" w:rsidP="1D647C40">
      <w:pPr>
        <w:rPr>
          <w:del w:id="333" w:author="Berberich, Hunter William" w:date="2024-07-08T20:47:00Z"/>
          <w:rFonts w:ascii="Times New Roman" w:eastAsia="Times New Roman" w:hAnsi="Times New Roman" w:cs="Times New Roman"/>
          <w:kern w:val="0"/>
          <w14:ligatures w14:val="none"/>
          <w:rPrChange w:id="334" w:author="Hunter Berberich" w:date="2024-07-08T16:53:00Z">
            <w:rPr>
              <w:del w:id="335" w:author="Berberich, Hunter William" w:date="2024-07-08T20:47:00Z"/>
              <w:rFonts w:eastAsia="Times New Roman"/>
              <w:kern w:val="0"/>
              <w14:ligatures w14:val="none"/>
            </w:rPr>
          </w:rPrChange>
        </w:rPr>
      </w:pPr>
    </w:p>
    <w:p w14:paraId="33700D7D" w14:textId="77777777" w:rsidR="00746858" w:rsidRPr="00D5375F" w:rsidRDefault="00746858" w:rsidP="008348A0">
      <w:pPr>
        <w:rPr>
          <w:rFonts w:ascii="Times New Roman" w:eastAsia="Times New Roman" w:hAnsi="Times New Roman" w:cs="Times New Roman"/>
          <w:kern w:val="0"/>
          <w14:ligatures w14:val="none"/>
          <w:rPrChange w:id="336" w:author="Hunter Berberich" w:date="2024-07-08T16:53:00Z">
            <w:rPr>
              <w:rFonts w:eastAsia="Times New Roman"/>
              <w:kern w:val="0"/>
              <w14:ligatures w14:val="none"/>
            </w:rPr>
          </w:rPrChange>
        </w:rPr>
      </w:pPr>
    </w:p>
    <w:p w14:paraId="248F7790" w14:textId="1A3E5D20" w:rsidR="00C75376" w:rsidRPr="00D5375F" w:rsidRDefault="7B4C96C9" w:rsidP="008348A0">
      <w:pPr>
        <w:rPr>
          <w:rFonts w:ascii="Times New Roman" w:eastAsia="Times New Roman" w:hAnsi="Times New Roman" w:cs="Times New Roman"/>
          <w:kern w:val="0"/>
          <w14:ligatures w14:val="none"/>
          <w:rPrChange w:id="337"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338" w:author="Hunter Berberich" w:date="2024-07-08T16:53:00Z">
            <w:rPr>
              <w:rFonts w:eastAsia="Times New Roman"/>
              <w:kern w:val="0"/>
              <w14:ligatures w14:val="none"/>
            </w:rPr>
          </w:rPrChange>
        </w:rPr>
        <w:t>The final equation is represented below</w:t>
      </w:r>
      <w:r w:rsidR="00267708" w:rsidRPr="00D5375F">
        <w:rPr>
          <w:rFonts w:ascii="Times New Roman" w:eastAsia="Times New Roman" w:hAnsi="Times New Roman" w:cs="Times New Roman"/>
          <w:kern w:val="0"/>
          <w14:ligatures w14:val="none"/>
          <w:rPrChange w:id="339" w:author="Hunter Berberich" w:date="2024-07-08T16:53:00Z">
            <w:rPr>
              <w:rFonts w:eastAsia="Times New Roman"/>
              <w:kern w:val="0"/>
              <w14:ligatures w14:val="none"/>
            </w:rPr>
          </w:rPrChange>
        </w:rPr>
        <w:t xml:space="preserve"> (</w:t>
      </w:r>
      <w:r w:rsidR="00267708" w:rsidRPr="00D5375F">
        <w:rPr>
          <w:rFonts w:ascii="Times New Roman" w:eastAsia="Times New Roman" w:hAnsi="Times New Roman" w:cs="Times New Roman"/>
          <w:kern w:val="0"/>
          <w14:ligatures w14:val="none"/>
          <w:rPrChange w:id="340" w:author="Hunter Berberich" w:date="2024-07-08T16:53:00Z">
            <w:rPr>
              <w:rFonts w:eastAsia="Times New Roman"/>
              <w:kern w:val="0"/>
              <w14:ligatures w14:val="none"/>
            </w:rPr>
          </w:rPrChange>
        </w:rPr>
        <w:fldChar w:fldCharType="begin"/>
      </w:r>
      <w:r w:rsidR="00267708" w:rsidRPr="00D5375F">
        <w:rPr>
          <w:rFonts w:ascii="Times New Roman" w:eastAsia="Times New Roman" w:hAnsi="Times New Roman" w:cs="Times New Roman"/>
          <w:kern w:val="0"/>
          <w14:ligatures w14:val="none"/>
          <w:rPrChange w:id="341" w:author="Hunter Berberich" w:date="2024-07-08T16:53:00Z">
            <w:rPr>
              <w:rFonts w:eastAsia="Times New Roman"/>
              <w:kern w:val="0"/>
              <w14:ligatures w14:val="none"/>
            </w:rPr>
          </w:rPrChange>
        </w:rPr>
        <w:instrText xml:space="preserve"> REF _Ref171204382 \h </w:instrText>
      </w:r>
      <w:r w:rsidR="00D5375F">
        <w:rPr>
          <w:rFonts w:ascii="Times New Roman" w:eastAsia="Times New Roman" w:hAnsi="Times New Roman" w:cs="Times New Roman"/>
          <w:kern w:val="0"/>
          <w14:ligatures w14:val="none"/>
        </w:rPr>
        <w:instrText xml:space="preserve"> \* MERGEFORMAT </w:instrText>
      </w:r>
      <w:r w:rsidR="00267708" w:rsidRPr="00DB09D3">
        <w:rPr>
          <w:rFonts w:ascii="Times New Roman" w:eastAsia="Times New Roman" w:hAnsi="Times New Roman" w:cs="Times New Roman"/>
          <w:kern w:val="0"/>
          <w14:ligatures w14:val="none"/>
        </w:rPr>
      </w:r>
      <w:r w:rsidR="00267708" w:rsidRPr="00D5375F">
        <w:rPr>
          <w:rFonts w:ascii="Times New Roman" w:eastAsia="Times New Roman" w:hAnsi="Times New Roman" w:cs="Times New Roman"/>
          <w:kern w:val="0"/>
          <w14:ligatures w14:val="none"/>
          <w:rPrChange w:id="342" w:author="Hunter Berberich" w:date="2024-07-08T16:53:00Z">
            <w:rPr>
              <w:rFonts w:eastAsia="Times New Roman"/>
              <w:kern w:val="0"/>
              <w14:ligatures w14:val="none"/>
            </w:rPr>
          </w:rPrChange>
        </w:rPr>
        <w:fldChar w:fldCharType="separate"/>
      </w:r>
      <w:r w:rsidR="00735E79" w:rsidRPr="00D5375F">
        <w:rPr>
          <w:rFonts w:ascii="Times New Roman" w:hAnsi="Times New Roman" w:cs="Times New Roman"/>
          <w:rPrChange w:id="343" w:author="Hunter Berberich" w:date="2024-07-08T16:53:00Z">
            <w:rPr/>
          </w:rPrChange>
        </w:rPr>
        <w:t xml:space="preserve">Equation </w:t>
      </w:r>
      <w:r w:rsidR="00735E79" w:rsidRPr="00D5375F">
        <w:rPr>
          <w:rFonts w:ascii="Times New Roman" w:hAnsi="Times New Roman" w:cs="Times New Roman"/>
          <w:noProof/>
          <w:rPrChange w:id="344" w:author="Hunter Berberich" w:date="2024-07-08T16:53:00Z">
            <w:rPr>
              <w:noProof/>
            </w:rPr>
          </w:rPrChange>
        </w:rPr>
        <w:t>1</w:t>
      </w:r>
      <w:r w:rsidR="00267708" w:rsidRPr="00D5375F">
        <w:rPr>
          <w:rFonts w:ascii="Times New Roman" w:eastAsia="Times New Roman" w:hAnsi="Times New Roman" w:cs="Times New Roman"/>
          <w:kern w:val="0"/>
          <w14:ligatures w14:val="none"/>
          <w:rPrChange w:id="345" w:author="Hunter Berberich" w:date="2024-07-08T16:53:00Z">
            <w:rPr>
              <w:rFonts w:eastAsia="Times New Roman"/>
              <w:kern w:val="0"/>
              <w14:ligatures w14:val="none"/>
            </w:rPr>
          </w:rPrChange>
        </w:rPr>
        <w:fldChar w:fldCharType="end"/>
      </w:r>
      <w:r w:rsidR="00267708" w:rsidRPr="00D5375F">
        <w:rPr>
          <w:rFonts w:ascii="Times New Roman" w:eastAsia="Times New Roman" w:hAnsi="Times New Roman" w:cs="Times New Roman"/>
          <w:kern w:val="0"/>
          <w14:ligatures w14:val="none"/>
          <w:rPrChange w:id="346" w:author="Hunter Berberich" w:date="2024-07-08T16:53:00Z">
            <w:rPr>
              <w:rFonts w:eastAsia="Times New Roman"/>
              <w:kern w:val="0"/>
              <w14:ligatures w14:val="none"/>
            </w:rPr>
          </w:rPrChange>
        </w:rPr>
        <w:t>)</w:t>
      </w:r>
      <w:r w:rsidR="597C28C1" w:rsidRPr="00D5375F">
        <w:rPr>
          <w:rFonts w:ascii="Times New Roman" w:eastAsia="Times New Roman" w:hAnsi="Times New Roman" w:cs="Times New Roman"/>
          <w:kern w:val="0"/>
          <w14:ligatures w14:val="none"/>
          <w:rPrChange w:id="347" w:author="Hunter Berberich" w:date="2024-07-08T16:53:00Z">
            <w:rPr>
              <w:rFonts w:eastAsia="Times New Roman"/>
              <w:kern w:val="0"/>
              <w14:ligatures w14:val="none"/>
            </w:rPr>
          </w:rPrChange>
        </w:rPr>
        <w:t>, followed by a summary of the predictive factors</w:t>
      </w:r>
      <w:r w:rsidR="1C826A47" w:rsidRPr="00D5375F">
        <w:rPr>
          <w:rFonts w:ascii="Times New Roman" w:eastAsia="Times New Roman" w:hAnsi="Times New Roman" w:cs="Times New Roman"/>
          <w:kern w:val="0"/>
          <w14:ligatures w14:val="none"/>
          <w:rPrChange w:id="348" w:author="Hunter Berberich" w:date="2024-07-08T16:53:00Z">
            <w:rPr>
              <w:rFonts w:eastAsia="Times New Roman"/>
              <w:kern w:val="0"/>
              <w14:ligatures w14:val="none"/>
            </w:rPr>
          </w:rPrChange>
        </w:rPr>
        <w:t xml:space="preserve"> </w:t>
      </w:r>
      <w:r w:rsidR="1C826A47" w:rsidRPr="00D5375F">
        <w:rPr>
          <w:rFonts w:ascii="Times New Roman" w:eastAsia="Times New Roman" w:hAnsi="Times New Roman" w:cs="Times New Roman"/>
          <w:rPrChange w:id="349" w:author="Hunter Berberich" w:date="2024-07-08T16:53:00Z">
            <w:rPr>
              <w:rFonts w:eastAsia="Times New Roman"/>
            </w:rPr>
          </w:rPrChange>
        </w:rPr>
        <w:t>(Jaggia et al., 2023)</w:t>
      </w:r>
      <w:r w:rsidRPr="00D5375F">
        <w:rPr>
          <w:rFonts w:ascii="Times New Roman" w:eastAsia="Times New Roman" w:hAnsi="Times New Roman" w:cs="Times New Roman"/>
          <w:kern w:val="0"/>
          <w14:ligatures w14:val="none"/>
          <w:rPrChange w:id="350" w:author="Hunter Berberich" w:date="2024-07-08T16:53:00Z">
            <w:rPr>
              <w:rFonts w:eastAsia="Times New Roman"/>
              <w:kern w:val="0"/>
              <w14:ligatures w14:val="none"/>
            </w:rPr>
          </w:rPrChange>
        </w:rPr>
        <w:t xml:space="preserve">: </w:t>
      </w:r>
    </w:p>
    <w:p w14:paraId="2831F992" w14:textId="77777777" w:rsidR="009933E0" w:rsidRPr="00D5375F" w:rsidRDefault="009933E0" w:rsidP="008348A0">
      <w:pPr>
        <w:rPr>
          <w:rFonts w:ascii="Times New Roman" w:eastAsia="Times New Roman" w:hAnsi="Times New Roman" w:cs="Times New Roman"/>
          <w:rPrChange w:id="351" w:author="Hunter Berberich" w:date="2024-07-08T16:53:00Z">
            <w:rPr>
              <w:rFonts w:eastAsia="Times New Roman"/>
            </w:rPr>
          </w:rPrChange>
        </w:rPr>
      </w:pPr>
    </w:p>
    <w:p w14:paraId="1A17DAB3" w14:textId="59D80BDE" w:rsidR="009933E0" w:rsidRPr="00D5375F" w:rsidRDefault="009933E0" w:rsidP="009933E0">
      <w:pPr>
        <w:pStyle w:val="Caption"/>
        <w:spacing w:after="0"/>
        <w:rPr>
          <w:rFonts w:ascii="Times New Roman" w:eastAsia="Times New Roman" w:hAnsi="Times New Roman" w:cs="Times New Roman"/>
          <w:rPrChange w:id="352" w:author="Hunter Berberich" w:date="2024-07-08T16:53:00Z">
            <w:rPr>
              <w:rFonts w:eastAsia="Times New Roman"/>
            </w:rPr>
          </w:rPrChange>
        </w:rPr>
      </w:pPr>
      <w:bookmarkStart w:id="353" w:name="_Ref171204382"/>
      <w:r w:rsidRPr="00D5375F">
        <w:rPr>
          <w:rFonts w:ascii="Times New Roman" w:hAnsi="Times New Roman" w:cs="Times New Roman"/>
          <w:rPrChange w:id="354" w:author="Hunter Berberich" w:date="2024-07-08T16:53:00Z">
            <w:rPr/>
          </w:rPrChange>
        </w:rPr>
        <w:t xml:space="preserve">Equation </w:t>
      </w:r>
      <w:r w:rsidRPr="00D5375F">
        <w:rPr>
          <w:rFonts w:ascii="Times New Roman" w:hAnsi="Times New Roman" w:cs="Times New Roman"/>
          <w:rPrChange w:id="355" w:author="Hunter Berberich" w:date="2024-07-08T16:53:00Z">
            <w:rPr/>
          </w:rPrChange>
        </w:rPr>
        <w:fldChar w:fldCharType="begin"/>
      </w:r>
      <w:r w:rsidRPr="00D5375F">
        <w:rPr>
          <w:rFonts w:ascii="Times New Roman" w:hAnsi="Times New Roman" w:cs="Times New Roman"/>
          <w:rPrChange w:id="356" w:author="Hunter Berberich" w:date="2024-07-08T16:53:00Z">
            <w:rPr/>
          </w:rPrChange>
        </w:rPr>
        <w:instrText xml:space="preserve"> SEQ Equation \* ARABIC </w:instrText>
      </w:r>
      <w:r w:rsidRPr="00D5375F">
        <w:rPr>
          <w:rFonts w:ascii="Times New Roman" w:hAnsi="Times New Roman" w:cs="Times New Roman"/>
          <w:rPrChange w:id="357" w:author="Hunter Berberich" w:date="2024-07-08T16:53:00Z">
            <w:rPr/>
          </w:rPrChange>
        </w:rPr>
        <w:fldChar w:fldCharType="separate"/>
      </w:r>
      <w:r w:rsidR="00735E79" w:rsidRPr="00D5375F">
        <w:rPr>
          <w:rFonts w:ascii="Times New Roman" w:hAnsi="Times New Roman" w:cs="Times New Roman"/>
          <w:noProof/>
          <w:rPrChange w:id="358" w:author="Hunter Berberich" w:date="2024-07-08T16:53:00Z">
            <w:rPr>
              <w:noProof/>
            </w:rPr>
          </w:rPrChange>
        </w:rPr>
        <w:t>1</w:t>
      </w:r>
      <w:r w:rsidRPr="00D5375F">
        <w:rPr>
          <w:rFonts w:ascii="Times New Roman" w:hAnsi="Times New Roman" w:cs="Times New Roman"/>
          <w:rPrChange w:id="359" w:author="Hunter Berberich" w:date="2024-07-08T16:53:00Z">
            <w:rPr/>
          </w:rPrChange>
        </w:rPr>
        <w:fldChar w:fldCharType="end"/>
      </w:r>
      <w:bookmarkEnd w:id="353"/>
      <w:r w:rsidRPr="00D5375F">
        <w:rPr>
          <w:rFonts w:ascii="Times New Roman" w:hAnsi="Times New Roman" w:cs="Times New Roman"/>
          <w:rPrChange w:id="360" w:author="Hunter Berberich" w:date="2024-07-08T16:53:00Z">
            <w:rPr/>
          </w:rPrChange>
        </w:rPr>
        <w:t>. Final regression model</w:t>
      </w:r>
    </w:p>
    <w:p w14:paraId="79E4004C" w14:textId="3B76E70E" w:rsidR="4D78F5ED" w:rsidRPr="00746858" w:rsidRDefault="00746858" w:rsidP="009933E0">
      <w:pPr>
        <w:pBdr>
          <w:top w:val="single" w:sz="4" w:space="1" w:color="auto"/>
          <w:left w:val="single" w:sz="4" w:space="4" w:color="auto"/>
          <w:bottom w:val="single" w:sz="4" w:space="1" w:color="auto"/>
          <w:right w:val="single" w:sz="4" w:space="4" w:color="auto"/>
        </w:pBdr>
        <w:rPr>
          <w:rFonts w:ascii="Cambria Math" w:eastAsia="Cambria Math" w:hAnsi="Cambria Math" w:cs="Cambria Math"/>
        </w:rPr>
      </w:pPr>
      <m:oMathPara>
        <m:oMath>
          <m:r>
            <w:rPr>
              <w:rFonts w:ascii="Cambria Math" w:eastAsia="Cambria Math" w:hAnsi="Cambria Math" w:cs="Cambria Math"/>
            </w:rPr>
            <m:t>Beer Consumption=</m:t>
          </m:r>
          <m:r>
            <m:rPr>
              <m:sty m:val="p"/>
            </m:rPr>
            <w:rPr>
              <w:rFonts w:ascii="Cambria Math" w:eastAsia="Cambria Math" w:hAnsi="Cambria Math" w:cs="Cambria Math"/>
            </w:rPr>
            <m:t>- 29,260,000 + 9,000(</m:t>
          </m:r>
          <m:r>
            <w:rPr>
              <w:rFonts w:ascii="Cambria Math" w:eastAsia="Cambria Math" w:hAnsi="Cambria Math" w:cs="Cambria Math"/>
            </w:rPr>
            <m:t>Date</m:t>
          </m:r>
          <m:r>
            <m:rPr>
              <m:sty m:val="p"/>
            </m:rPr>
            <w:rPr>
              <w:rFonts w:ascii="Cambria Math" w:eastAsia="Cambria Math" w:hAnsi="Cambria Math" w:cs="Cambria Math"/>
            </w:rPr>
            <m:t>)- 24,180(</m:t>
          </m:r>
          <m:r>
            <w:rPr>
              <w:rFonts w:ascii="Cambria Math" w:eastAsia="Cambria Math" w:hAnsi="Cambria Math" w:cs="Cambria Math"/>
            </w:rPr>
            <m:t>Average Beer Price</m:t>
          </m:r>
          <m:r>
            <m:rPr>
              <m:sty m:val="p"/>
            </m:rPr>
            <w:rPr>
              <w:rFonts w:ascii="Cambria Math" w:eastAsia="Cambria Math" w:hAnsi="Cambria Math" w:cs="Cambria Math"/>
            </w:rPr>
            <m:t>)+ 5,802(</m:t>
          </m:r>
          <m:r>
            <w:rPr>
              <w:rFonts w:ascii="Cambria Math" w:eastAsia="Cambria Math" w:hAnsi="Cambria Math" w:cs="Cambria Math"/>
            </w:rPr>
            <m:t>Average Canned Beer Price</m:t>
          </m:r>
          <m:r>
            <m:rPr>
              <m:sty m:val="p"/>
            </m:rPr>
            <w:rPr>
              <w:rFonts w:ascii="Cambria Math" w:eastAsia="Cambria Math" w:hAnsi="Cambria Math" w:cs="Cambria Math"/>
            </w:rPr>
            <m:t>)+ 33.43(</m:t>
          </m:r>
          <m:r>
            <w:rPr>
              <w:rFonts w:ascii="Cambria Math" w:eastAsia="Cambria Math" w:hAnsi="Cambria Math" w:cs="Cambria Math"/>
            </w:rPr>
            <m:t>Czechoslovakia</m:t>
          </m:r>
          <m:r>
            <m:rPr>
              <m:sty m:val="p"/>
            </m:rPr>
            <w:rPr>
              <w:rFonts w:ascii="Cambria Math" w:eastAsia="Cambria Math" w:hAnsi="Cambria Math" w:cs="Cambria Math"/>
            </w:rPr>
            <m:t>)+ 12.58(</m:t>
          </m:r>
          <m:r>
            <w:rPr>
              <w:rFonts w:ascii="Cambria Math" w:eastAsia="Cambria Math" w:hAnsi="Cambria Math" w:cs="Cambria Math"/>
            </w:rPr>
            <m:t>United Kingdom</m:t>
          </m:r>
          <m:r>
            <m:rPr>
              <m:sty m:val="p"/>
            </m:rPr>
            <w:rPr>
              <w:rFonts w:ascii="Cambria Math" w:eastAsia="Cambria Math" w:hAnsi="Cambria Math" w:cs="Cambria Math"/>
            </w:rPr>
            <m:t>)- 45.68 (</m:t>
          </m:r>
          <m:r>
            <w:rPr>
              <w:rFonts w:ascii="Cambria Math" w:eastAsia="Cambria Math" w:hAnsi="Cambria Math" w:cs="Cambria Math"/>
            </w:rPr>
            <m:t>France</m:t>
          </m:r>
          <m:r>
            <m:rPr>
              <m:sty m:val="p"/>
            </m:rPr>
            <w:rPr>
              <w:rFonts w:ascii="Cambria Math" w:eastAsia="Cambria Math" w:hAnsi="Cambria Math" w:cs="Cambria Math"/>
            </w:rPr>
            <m:t>)+ 26.75(</m:t>
          </m:r>
          <m:r>
            <w:rPr>
              <w:rFonts w:ascii="Cambria Math" w:eastAsia="Cambria Math" w:hAnsi="Cambria Math" w:cs="Cambria Math"/>
            </w:rPr>
            <m:t>Others Total</m:t>
          </m:r>
          <m:r>
            <m:rPr>
              <m:sty m:val="p"/>
            </m:rPr>
            <w:rPr>
              <w:rFonts w:ascii="Cambria Math" w:eastAsia="Cambria Math" w:hAnsi="Cambria Math" w:cs="Cambria Math"/>
            </w:rPr>
            <m:t>)+ 653,800 (</m:t>
          </m:r>
          <m:r>
            <w:rPr>
              <w:rFonts w:ascii="Cambria Math" w:eastAsia="Cambria Math" w:hAnsi="Cambria Math" w:cs="Cambria Math"/>
            </w:rPr>
            <m:t>Season Spring</m:t>
          </m:r>
          <m:r>
            <m:rPr>
              <m:sty m:val="p"/>
            </m:rPr>
            <w:rPr>
              <w:rFonts w:ascii="Cambria Math" w:eastAsia="Cambria Math" w:hAnsi="Cambria Math" w:cs="Cambria Math"/>
            </w:rPr>
            <m:t>)+ 10,260,000 (</m:t>
          </m:r>
          <m:r>
            <w:rPr>
              <w:rFonts w:ascii="Cambria Math" w:eastAsia="Cambria Math" w:hAnsi="Cambria Math" w:cs="Cambria Math"/>
            </w:rPr>
            <m:t>Season Summer</m:t>
          </m:r>
          <m:r>
            <m:rPr>
              <m:sty m:val="p"/>
            </m:rPr>
            <w:rPr>
              <w:rFonts w:ascii="Cambria Math" w:eastAsia="Cambria Math" w:hAnsi="Cambria Math" w:cs="Cambria Math"/>
            </w:rPr>
            <m:t>)+ 2,799,000(</m:t>
          </m:r>
          <m:r>
            <w:rPr>
              <w:rFonts w:ascii="Cambria Math" w:eastAsia="Cambria Math" w:hAnsi="Cambria Math" w:cs="Cambria Math"/>
            </w:rPr>
            <m:t>Season Fall</m:t>
          </m:r>
          <m:r>
            <m:rPr>
              <m:sty m:val="p"/>
            </m:rPr>
            <w:rPr>
              <w:rFonts w:ascii="Cambria Math" w:eastAsia="Cambria Math" w:hAnsi="Cambria Math" w:cs="Cambria Math"/>
            </w:rPr>
            <m:t>)</m:t>
          </m:r>
          <m:r>
            <w:rPr>
              <w:rFonts w:ascii="Cambria Math" w:hAnsi="Cambria Math"/>
            </w:rPr>
            <m:t> </m:t>
          </m:r>
        </m:oMath>
      </m:oMathPara>
    </w:p>
    <w:p w14:paraId="120E265A" w14:textId="77777777" w:rsidR="00AF0D9B" w:rsidRDefault="00AF0D9B" w:rsidP="008348A0">
      <w:pPr>
        <w:rPr>
          <w:rFonts w:eastAsia="Times New Roman"/>
        </w:rPr>
      </w:pPr>
    </w:p>
    <w:p w14:paraId="398585B9" w14:textId="628AD6A5" w:rsidR="043626C0" w:rsidRDefault="043626C0" w:rsidP="008348A0">
      <w:pPr>
        <w:rPr>
          <w:rFonts w:eastAsia="Times New Roman"/>
          <w:i/>
          <w:iCs/>
        </w:rPr>
      </w:pPr>
    </w:p>
    <w:p w14:paraId="60C10427" w14:textId="12B39BE5" w:rsidR="00AF0D9B" w:rsidRPr="00D5375F" w:rsidRDefault="00AF0D9B" w:rsidP="00AF0D9B">
      <w:pPr>
        <w:pStyle w:val="Caption"/>
        <w:keepNext/>
        <w:rPr>
          <w:rFonts w:ascii="Times New Roman" w:hAnsi="Times New Roman" w:cs="Times New Roman"/>
          <w:rPrChange w:id="361" w:author="Hunter Berberich" w:date="2024-07-08T16:53:00Z">
            <w:rPr/>
          </w:rPrChange>
        </w:rPr>
      </w:pPr>
      <w:bookmarkStart w:id="362" w:name="_Toc171206103"/>
      <w:r w:rsidRPr="00D5375F">
        <w:rPr>
          <w:rFonts w:ascii="Times New Roman" w:hAnsi="Times New Roman" w:cs="Times New Roman"/>
          <w:rPrChange w:id="363" w:author="Hunter Berberich" w:date="2024-07-08T16:53:00Z">
            <w:rPr/>
          </w:rPrChange>
        </w:rPr>
        <w:t xml:space="preserve">Table </w:t>
      </w:r>
      <w:r w:rsidRPr="00D5375F">
        <w:rPr>
          <w:rFonts w:ascii="Times New Roman" w:hAnsi="Times New Roman" w:cs="Times New Roman"/>
          <w:rPrChange w:id="364" w:author="Hunter Berberich" w:date="2024-07-08T16:53:00Z">
            <w:rPr/>
          </w:rPrChange>
        </w:rPr>
        <w:fldChar w:fldCharType="begin"/>
      </w:r>
      <w:r w:rsidRPr="00D5375F">
        <w:rPr>
          <w:rFonts w:ascii="Times New Roman" w:hAnsi="Times New Roman" w:cs="Times New Roman"/>
          <w:rPrChange w:id="365" w:author="Hunter Berberich" w:date="2024-07-08T16:53:00Z">
            <w:rPr/>
          </w:rPrChange>
        </w:rPr>
        <w:instrText xml:space="preserve"> SEQ Table \* ARABIC </w:instrText>
      </w:r>
      <w:r w:rsidRPr="00D5375F">
        <w:rPr>
          <w:rFonts w:ascii="Times New Roman" w:hAnsi="Times New Roman" w:cs="Times New Roman"/>
          <w:rPrChange w:id="366" w:author="Hunter Berberich" w:date="2024-07-08T16:53:00Z">
            <w:rPr/>
          </w:rPrChange>
        </w:rPr>
        <w:fldChar w:fldCharType="separate"/>
      </w:r>
      <w:r w:rsidR="00735E79" w:rsidRPr="00D5375F">
        <w:rPr>
          <w:rFonts w:ascii="Times New Roman" w:hAnsi="Times New Roman" w:cs="Times New Roman"/>
          <w:noProof/>
          <w:rPrChange w:id="367" w:author="Hunter Berberich" w:date="2024-07-08T16:53:00Z">
            <w:rPr>
              <w:noProof/>
            </w:rPr>
          </w:rPrChange>
        </w:rPr>
        <w:t>2</w:t>
      </w:r>
      <w:r w:rsidRPr="00D5375F">
        <w:rPr>
          <w:rFonts w:ascii="Times New Roman" w:hAnsi="Times New Roman" w:cs="Times New Roman"/>
          <w:rPrChange w:id="368" w:author="Hunter Berberich" w:date="2024-07-08T16:53:00Z">
            <w:rPr/>
          </w:rPrChange>
        </w:rPr>
        <w:fldChar w:fldCharType="end"/>
      </w:r>
      <w:r w:rsidRPr="00D5375F">
        <w:rPr>
          <w:rFonts w:ascii="Times New Roman" w:hAnsi="Times New Roman" w:cs="Times New Roman"/>
          <w:rPrChange w:id="369" w:author="Hunter Berberich" w:date="2024-07-08T16:53:00Z">
            <w:rPr/>
          </w:rPrChange>
        </w:rPr>
        <w:t>.  Variable Significance of Final Model</w:t>
      </w:r>
      <w:bookmarkEnd w:id="362"/>
    </w:p>
    <w:tbl>
      <w:tblPr>
        <w:tblStyle w:val="PlainTable5"/>
        <w:tblW w:w="0" w:type="auto"/>
        <w:tblLook w:val="04A0" w:firstRow="1" w:lastRow="0" w:firstColumn="1" w:lastColumn="0" w:noHBand="0" w:noVBand="1"/>
      </w:tblPr>
      <w:tblGrid>
        <w:gridCol w:w="3116"/>
        <w:gridCol w:w="3117"/>
        <w:gridCol w:w="3117"/>
      </w:tblGrid>
      <w:tr w:rsidR="00F20712" w:rsidRPr="00D5375F" w14:paraId="1CE9DF52" w14:textId="77777777" w:rsidTr="00F207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5267E9BD" w14:textId="77777777" w:rsidR="00271F30" w:rsidRPr="00D5375F" w:rsidRDefault="00236BE7" w:rsidP="008348A0">
            <w:pPr>
              <w:rPr>
                <w:rFonts w:ascii="Times New Roman" w:eastAsia="Times New Roman" w:hAnsi="Times New Roman" w:cs="Times New Roman"/>
                <w:kern w:val="0"/>
                <w:sz w:val="24"/>
                <w14:ligatures w14:val="none"/>
                <w:rPrChange w:id="370"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371" w:author="Hunter Berberich" w:date="2024-07-08T16:53:00Z">
                  <w:rPr>
                    <w:rFonts w:eastAsia="Times New Roman"/>
                    <w:kern w:val="0"/>
                    <w14:ligatures w14:val="none"/>
                  </w:rPr>
                </w:rPrChange>
              </w:rPr>
              <w:t>Variable</w:t>
            </w:r>
          </w:p>
        </w:tc>
        <w:tc>
          <w:tcPr>
            <w:tcW w:w="3117" w:type="dxa"/>
          </w:tcPr>
          <w:p w14:paraId="777EE833" w14:textId="77777777" w:rsidR="00271F30" w:rsidRPr="00D5375F" w:rsidRDefault="00236BE7" w:rsidP="008348A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Change w:id="372"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373" w:author="Hunter Berberich" w:date="2024-07-08T16:53:00Z">
                  <w:rPr>
                    <w:rFonts w:eastAsia="Times New Roman"/>
                    <w:kern w:val="0"/>
                    <w14:ligatures w14:val="none"/>
                  </w:rPr>
                </w:rPrChange>
              </w:rPr>
              <w:t>Impact</w:t>
            </w:r>
          </w:p>
        </w:tc>
        <w:tc>
          <w:tcPr>
            <w:tcW w:w="3117" w:type="dxa"/>
          </w:tcPr>
          <w:p w14:paraId="5A9EE5FC" w14:textId="77777777" w:rsidR="00271F30" w:rsidRPr="00D5375F" w:rsidRDefault="00236BE7" w:rsidP="008348A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Change w:id="374"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375" w:author="Hunter Berberich" w:date="2024-07-08T16:53:00Z">
                  <w:rPr>
                    <w:rFonts w:eastAsia="Times New Roman"/>
                    <w:kern w:val="0"/>
                    <w14:ligatures w14:val="none"/>
                  </w:rPr>
                </w:rPrChange>
              </w:rPr>
              <w:t>P-value</w:t>
            </w:r>
          </w:p>
        </w:tc>
      </w:tr>
      <w:tr w:rsidR="00F20712" w:rsidRPr="00D5375F" w14:paraId="6D1DC3EA" w14:textId="77777777" w:rsidTr="00F20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292068" w14:textId="77777777" w:rsidR="00271F30" w:rsidRPr="00D5375F" w:rsidRDefault="00236BE7" w:rsidP="008348A0">
            <w:pPr>
              <w:rPr>
                <w:rFonts w:ascii="Times New Roman" w:eastAsia="Times New Roman" w:hAnsi="Times New Roman" w:cs="Times New Roman"/>
                <w:kern w:val="0"/>
                <w:sz w:val="24"/>
                <w14:ligatures w14:val="none"/>
                <w:rPrChange w:id="376"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377" w:author="Hunter Berberich" w:date="2024-07-08T16:53:00Z">
                  <w:rPr>
                    <w:rFonts w:eastAsia="Times New Roman"/>
                    <w:kern w:val="0"/>
                    <w14:ligatures w14:val="none"/>
                  </w:rPr>
                </w:rPrChange>
              </w:rPr>
              <w:t>Date</w:t>
            </w:r>
          </w:p>
        </w:tc>
        <w:tc>
          <w:tcPr>
            <w:tcW w:w="3117" w:type="dxa"/>
          </w:tcPr>
          <w:p w14:paraId="6BCD2AE4" w14:textId="77777777" w:rsidR="00271F30"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378"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379" w:author="Hunter Berberich" w:date="2024-07-08T16:53:00Z">
                  <w:rPr>
                    <w:rFonts w:eastAsia="Times New Roman"/>
                    <w:kern w:val="0"/>
                    <w14:ligatures w14:val="none"/>
                  </w:rPr>
                </w:rPrChange>
              </w:rPr>
              <w:t>Positive</w:t>
            </w:r>
          </w:p>
        </w:tc>
        <w:tc>
          <w:tcPr>
            <w:tcW w:w="3117" w:type="dxa"/>
          </w:tcPr>
          <w:p w14:paraId="38F3695C" w14:textId="77777777" w:rsidR="00271F30"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380" w:author="Hunter Berberich" w:date="2024-07-08T16:53:00Z">
                  <w:rPr>
                    <w:rFonts w:eastAsia="Times New Roman"/>
                    <w:kern w:val="0"/>
                    <w14:ligatures w14:val="none"/>
                  </w:rPr>
                </w:rPrChange>
              </w:rPr>
            </w:pPr>
            <w:r w:rsidRPr="00D5375F">
              <w:rPr>
                <w:rFonts w:ascii="Times New Roman" w:hAnsi="Times New Roman" w:cs="Times New Roman"/>
                <w:rPrChange w:id="381" w:author="Hunter Berberich" w:date="2024-07-08T16:53:00Z">
                  <w:rPr/>
                </w:rPrChange>
              </w:rPr>
              <w:t>2.36e-08 ***</w:t>
            </w:r>
          </w:p>
        </w:tc>
      </w:tr>
      <w:tr w:rsidR="00F20712" w:rsidRPr="00D5375F" w14:paraId="22A6F6FF" w14:textId="77777777" w:rsidTr="00F20712">
        <w:tc>
          <w:tcPr>
            <w:cnfStyle w:val="001000000000" w:firstRow="0" w:lastRow="0" w:firstColumn="1" w:lastColumn="0" w:oddVBand="0" w:evenVBand="0" w:oddHBand="0" w:evenHBand="0" w:firstRowFirstColumn="0" w:firstRowLastColumn="0" w:lastRowFirstColumn="0" w:lastRowLastColumn="0"/>
            <w:tcW w:w="3116" w:type="dxa"/>
          </w:tcPr>
          <w:p w14:paraId="29F1CB84" w14:textId="77777777" w:rsidR="00271F30" w:rsidRPr="00D5375F" w:rsidRDefault="00236BE7" w:rsidP="008348A0">
            <w:pPr>
              <w:rPr>
                <w:rFonts w:ascii="Times New Roman" w:eastAsia="Times New Roman" w:hAnsi="Times New Roman" w:cs="Times New Roman"/>
                <w:kern w:val="0"/>
                <w:sz w:val="24"/>
                <w14:ligatures w14:val="none"/>
                <w:rPrChange w:id="382"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383" w:author="Hunter Berberich" w:date="2024-07-08T16:53:00Z">
                  <w:rPr>
                    <w:rFonts w:eastAsia="Times New Roman"/>
                    <w:kern w:val="0"/>
                    <w14:ligatures w14:val="none"/>
                  </w:rPr>
                </w:rPrChange>
              </w:rPr>
              <w:t>Average Beer Price</w:t>
            </w:r>
          </w:p>
        </w:tc>
        <w:tc>
          <w:tcPr>
            <w:tcW w:w="3117" w:type="dxa"/>
          </w:tcPr>
          <w:p w14:paraId="3C1942D2" w14:textId="77777777" w:rsidR="00271F30"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Change w:id="384"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385" w:author="Hunter Berberich" w:date="2024-07-08T16:53:00Z">
                  <w:rPr>
                    <w:rFonts w:eastAsia="Times New Roman"/>
                    <w:kern w:val="0"/>
                    <w14:ligatures w14:val="none"/>
                  </w:rPr>
                </w:rPrChange>
              </w:rPr>
              <w:t>Negative</w:t>
            </w:r>
          </w:p>
        </w:tc>
        <w:tc>
          <w:tcPr>
            <w:tcW w:w="3117" w:type="dxa"/>
          </w:tcPr>
          <w:p w14:paraId="30255126" w14:textId="77777777" w:rsidR="00271F30"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Change w:id="386" w:author="Hunter Berberich" w:date="2024-07-08T16:53:00Z">
                  <w:rPr>
                    <w:rFonts w:eastAsia="Times New Roman"/>
                    <w:kern w:val="0"/>
                    <w14:ligatures w14:val="none"/>
                  </w:rPr>
                </w:rPrChange>
              </w:rPr>
            </w:pPr>
            <w:r w:rsidRPr="00D5375F">
              <w:rPr>
                <w:rFonts w:ascii="Times New Roman" w:hAnsi="Times New Roman" w:cs="Times New Roman"/>
                <w:rPrChange w:id="387" w:author="Hunter Berberich" w:date="2024-07-08T16:53:00Z">
                  <w:rPr/>
                </w:rPrChange>
              </w:rPr>
              <w:t>0.000115 ***</w:t>
            </w:r>
          </w:p>
        </w:tc>
      </w:tr>
      <w:tr w:rsidR="00F20712" w:rsidRPr="00D5375F" w14:paraId="66000E28" w14:textId="77777777" w:rsidTr="00F20712">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3116" w:type="dxa"/>
          </w:tcPr>
          <w:p w14:paraId="7A5E6675" w14:textId="77777777" w:rsidR="00271F30" w:rsidRPr="00D5375F" w:rsidRDefault="00236BE7" w:rsidP="008348A0">
            <w:pPr>
              <w:rPr>
                <w:rFonts w:ascii="Times New Roman" w:eastAsia="Times New Roman" w:hAnsi="Times New Roman" w:cs="Times New Roman"/>
                <w:kern w:val="0"/>
                <w:sz w:val="24"/>
                <w14:ligatures w14:val="none"/>
                <w:rPrChange w:id="388"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389" w:author="Hunter Berberich" w:date="2024-07-08T16:53:00Z">
                  <w:rPr>
                    <w:rFonts w:eastAsia="Times New Roman"/>
                    <w:kern w:val="0"/>
                    <w14:ligatures w14:val="none"/>
                  </w:rPr>
                </w:rPrChange>
              </w:rPr>
              <w:t>Average Canned Beer Price</w:t>
            </w:r>
          </w:p>
        </w:tc>
        <w:tc>
          <w:tcPr>
            <w:tcW w:w="3117" w:type="dxa"/>
          </w:tcPr>
          <w:p w14:paraId="128D7DD5" w14:textId="77777777" w:rsidR="00271F30"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390"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391" w:author="Hunter Berberich" w:date="2024-07-08T16:53:00Z">
                  <w:rPr>
                    <w:rFonts w:eastAsia="Times New Roman"/>
                    <w:kern w:val="0"/>
                    <w14:ligatures w14:val="none"/>
                  </w:rPr>
                </w:rPrChange>
              </w:rPr>
              <w:t>Positive</w:t>
            </w:r>
          </w:p>
        </w:tc>
        <w:tc>
          <w:tcPr>
            <w:tcW w:w="3117" w:type="dxa"/>
          </w:tcPr>
          <w:p w14:paraId="59211A70" w14:textId="77777777" w:rsidR="00271F30"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Change w:id="392" w:author="Hunter Berberich" w:date="2024-07-08T16:53:00Z">
                  <w:rPr/>
                </w:rPrChange>
              </w:rPr>
            </w:pPr>
            <w:r w:rsidRPr="00D5375F">
              <w:rPr>
                <w:rFonts w:ascii="Times New Roman" w:hAnsi="Times New Roman" w:cs="Times New Roman"/>
                <w:rPrChange w:id="393" w:author="Hunter Berberich" w:date="2024-07-08T16:53:00Z">
                  <w:rPr/>
                </w:rPrChange>
              </w:rPr>
              <w:t>0.0588</w:t>
            </w:r>
            <w:r w:rsidR="2E32B8AD" w:rsidRPr="00D5375F">
              <w:rPr>
                <w:rFonts w:ascii="Times New Roman" w:hAnsi="Times New Roman" w:cs="Times New Roman"/>
                <w:rPrChange w:id="394" w:author="Hunter Berberich" w:date="2024-07-08T16:53:00Z">
                  <w:rPr/>
                </w:rPrChange>
              </w:rPr>
              <w:t>09</w:t>
            </w:r>
          </w:p>
        </w:tc>
      </w:tr>
      <w:tr w:rsidR="00F20712" w:rsidRPr="00D5375F" w14:paraId="379FDF8D" w14:textId="77777777" w:rsidTr="00F20712">
        <w:tc>
          <w:tcPr>
            <w:cnfStyle w:val="001000000000" w:firstRow="0" w:lastRow="0" w:firstColumn="1" w:lastColumn="0" w:oddVBand="0" w:evenVBand="0" w:oddHBand="0" w:evenHBand="0" w:firstRowFirstColumn="0" w:firstRowLastColumn="0" w:lastRowFirstColumn="0" w:lastRowLastColumn="0"/>
            <w:tcW w:w="3116" w:type="dxa"/>
          </w:tcPr>
          <w:p w14:paraId="2B2BFBB6" w14:textId="77777777" w:rsidR="006A4794" w:rsidRPr="00D5375F" w:rsidRDefault="00236BE7" w:rsidP="008348A0">
            <w:pPr>
              <w:rPr>
                <w:rFonts w:ascii="Times New Roman" w:hAnsi="Times New Roman" w:cs="Times New Roman"/>
                <w:sz w:val="24"/>
                <w:rPrChange w:id="395" w:author="Hunter Berberich" w:date="2024-07-08T16:53:00Z">
                  <w:rPr>
                    <w:sz w:val="24"/>
                  </w:rPr>
                </w:rPrChange>
              </w:rPr>
            </w:pPr>
            <w:bookmarkStart w:id="396" w:name="_Int_Gb55R82h"/>
            <w:r w:rsidRPr="00D5375F">
              <w:rPr>
                <w:rFonts w:ascii="Times New Roman" w:hAnsi="Times New Roman" w:cs="Times New Roman"/>
                <w:rPrChange w:id="397" w:author="Hunter Berberich" w:date="2024-07-08T16:53:00Z">
                  <w:rPr/>
                </w:rPrChange>
              </w:rPr>
              <w:t>Czechoslovakia</w:t>
            </w:r>
            <w:bookmarkEnd w:id="396"/>
          </w:p>
        </w:tc>
        <w:tc>
          <w:tcPr>
            <w:tcW w:w="3117" w:type="dxa"/>
          </w:tcPr>
          <w:p w14:paraId="51642D2A" w14:textId="77777777" w:rsidR="006A4794"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Change w:id="398"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399" w:author="Hunter Berberich" w:date="2024-07-08T16:53:00Z">
                  <w:rPr>
                    <w:rFonts w:eastAsia="Times New Roman"/>
                    <w:kern w:val="0"/>
                    <w14:ligatures w14:val="none"/>
                  </w:rPr>
                </w:rPrChange>
              </w:rPr>
              <w:t>Positive</w:t>
            </w:r>
          </w:p>
        </w:tc>
        <w:tc>
          <w:tcPr>
            <w:tcW w:w="3117" w:type="dxa"/>
          </w:tcPr>
          <w:p w14:paraId="0B257901" w14:textId="77777777" w:rsidR="006A4794"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Change w:id="400"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401" w:author="Hunter Berberich" w:date="2024-07-08T16:53:00Z">
                  <w:rPr>
                    <w:rFonts w:eastAsia="Times New Roman"/>
                    <w:kern w:val="0"/>
                    <w14:ligatures w14:val="none"/>
                  </w:rPr>
                </w:rPrChange>
              </w:rPr>
              <w:t>0.010945 *</w:t>
            </w:r>
          </w:p>
        </w:tc>
      </w:tr>
      <w:tr w:rsidR="00F20712" w:rsidRPr="00D5375F" w14:paraId="0A804884" w14:textId="77777777" w:rsidTr="00F20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4FE2F1" w14:textId="77777777" w:rsidR="006A4794" w:rsidRPr="00D5375F" w:rsidRDefault="00236BE7" w:rsidP="008348A0">
            <w:pPr>
              <w:rPr>
                <w:rFonts w:ascii="Times New Roman" w:eastAsia="Times New Roman" w:hAnsi="Times New Roman" w:cs="Times New Roman"/>
                <w:kern w:val="0"/>
                <w:sz w:val="24"/>
                <w14:ligatures w14:val="none"/>
                <w:rPrChange w:id="402"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403" w:author="Hunter Berberich" w:date="2024-07-08T16:53:00Z">
                  <w:rPr>
                    <w:rFonts w:eastAsia="Times New Roman"/>
                    <w:kern w:val="0"/>
                    <w14:ligatures w14:val="none"/>
                  </w:rPr>
                </w:rPrChange>
              </w:rPr>
              <w:t>United Kingdom</w:t>
            </w:r>
          </w:p>
        </w:tc>
        <w:tc>
          <w:tcPr>
            <w:tcW w:w="3117" w:type="dxa"/>
          </w:tcPr>
          <w:p w14:paraId="12C1EC4E" w14:textId="77777777" w:rsidR="006A4794"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404"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405" w:author="Hunter Berberich" w:date="2024-07-08T16:53:00Z">
                  <w:rPr>
                    <w:rFonts w:eastAsia="Times New Roman"/>
                    <w:kern w:val="0"/>
                    <w14:ligatures w14:val="none"/>
                  </w:rPr>
                </w:rPrChange>
              </w:rPr>
              <w:t>Positive</w:t>
            </w:r>
          </w:p>
        </w:tc>
        <w:tc>
          <w:tcPr>
            <w:tcW w:w="3117" w:type="dxa"/>
          </w:tcPr>
          <w:p w14:paraId="34931B04" w14:textId="77777777" w:rsidR="006A4794"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406"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407" w:author="Hunter Berberich" w:date="2024-07-08T16:53:00Z">
                  <w:rPr>
                    <w:rFonts w:eastAsia="Times New Roman"/>
                    <w:kern w:val="0"/>
                    <w14:ligatures w14:val="none"/>
                  </w:rPr>
                </w:rPrChange>
              </w:rPr>
              <w:t>0.080404</w:t>
            </w:r>
          </w:p>
        </w:tc>
      </w:tr>
      <w:tr w:rsidR="00F20712" w:rsidRPr="00D5375F" w14:paraId="6ABC6EA1" w14:textId="77777777" w:rsidTr="00F20712">
        <w:tc>
          <w:tcPr>
            <w:cnfStyle w:val="001000000000" w:firstRow="0" w:lastRow="0" w:firstColumn="1" w:lastColumn="0" w:oddVBand="0" w:evenVBand="0" w:oddHBand="0" w:evenHBand="0" w:firstRowFirstColumn="0" w:firstRowLastColumn="0" w:lastRowFirstColumn="0" w:lastRowLastColumn="0"/>
            <w:tcW w:w="3116" w:type="dxa"/>
          </w:tcPr>
          <w:p w14:paraId="766A9E2E" w14:textId="77777777" w:rsidR="006A4794" w:rsidRPr="00D5375F" w:rsidRDefault="00236BE7" w:rsidP="008348A0">
            <w:pPr>
              <w:rPr>
                <w:rFonts w:ascii="Times New Roman" w:eastAsia="Times New Roman" w:hAnsi="Times New Roman" w:cs="Times New Roman"/>
                <w:kern w:val="0"/>
                <w:sz w:val="24"/>
                <w14:ligatures w14:val="none"/>
                <w:rPrChange w:id="408"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409" w:author="Hunter Berberich" w:date="2024-07-08T16:53:00Z">
                  <w:rPr>
                    <w:rFonts w:eastAsia="Times New Roman"/>
                    <w:kern w:val="0"/>
                    <w14:ligatures w14:val="none"/>
                  </w:rPr>
                </w:rPrChange>
              </w:rPr>
              <w:t xml:space="preserve"> France</w:t>
            </w:r>
          </w:p>
        </w:tc>
        <w:tc>
          <w:tcPr>
            <w:tcW w:w="3117" w:type="dxa"/>
          </w:tcPr>
          <w:p w14:paraId="73434DAF" w14:textId="77777777" w:rsidR="006A4794"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Change w:id="410"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411" w:author="Hunter Berberich" w:date="2024-07-08T16:53:00Z">
                  <w:rPr>
                    <w:rFonts w:eastAsia="Times New Roman"/>
                    <w:kern w:val="0"/>
                    <w14:ligatures w14:val="none"/>
                  </w:rPr>
                </w:rPrChange>
              </w:rPr>
              <w:t>Negative</w:t>
            </w:r>
          </w:p>
        </w:tc>
        <w:tc>
          <w:tcPr>
            <w:tcW w:w="3117" w:type="dxa"/>
          </w:tcPr>
          <w:p w14:paraId="78081FE4" w14:textId="77777777" w:rsidR="006A4794"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Change w:id="412"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413" w:author="Hunter Berberich" w:date="2024-07-08T16:53:00Z">
                  <w:rPr>
                    <w:rFonts w:eastAsia="Times New Roman"/>
                    <w:kern w:val="0"/>
                    <w14:ligatures w14:val="none"/>
                  </w:rPr>
                </w:rPrChange>
              </w:rPr>
              <w:t>0.000161</w:t>
            </w:r>
          </w:p>
        </w:tc>
      </w:tr>
      <w:tr w:rsidR="00F20712" w:rsidRPr="00D5375F" w14:paraId="51C26675" w14:textId="77777777" w:rsidTr="00F20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ECF99E" w14:textId="77777777" w:rsidR="006A4794" w:rsidRPr="00D5375F" w:rsidRDefault="00236BE7" w:rsidP="008348A0">
            <w:pPr>
              <w:rPr>
                <w:rFonts w:ascii="Times New Roman" w:eastAsia="Times New Roman" w:hAnsi="Times New Roman" w:cs="Times New Roman"/>
                <w:kern w:val="0"/>
                <w:sz w:val="24"/>
                <w14:ligatures w14:val="none"/>
                <w:rPrChange w:id="414"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415" w:author="Hunter Berberich" w:date="2024-07-08T16:53:00Z">
                  <w:rPr>
                    <w:rFonts w:eastAsia="Times New Roman"/>
                    <w:kern w:val="0"/>
                    <w14:ligatures w14:val="none"/>
                  </w:rPr>
                </w:rPrChange>
              </w:rPr>
              <w:t>Other</w:t>
            </w:r>
            <w:r w:rsidR="6A1CB4D9" w:rsidRPr="00D5375F">
              <w:rPr>
                <w:rFonts w:ascii="Times New Roman" w:eastAsia="Times New Roman" w:hAnsi="Times New Roman" w:cs="Times New Roman"/>
                <w:kern w:val="0"/>
                <w14:ligatures w14:val="none"/>
                <w:rPrChange w:id="416" w:author="Hunter Berberich" w:date="2024-07-08T16:53:00Z">
                  <w:rPr>
                    <w:rFonts w:eastAsia="Times New Roman"/>
                    <w:kern w:val="0"/>
                    <w14:ligatures w14:val="none"/>
                  </w:rPr>
                </w:rPrChange>
              </w:rPr>
              <w:t>s</w:t>
            </w:r>
          </w:p>
        </w:tc>
        <w:tc>
          <w:tcPr>
            <w:tcW w:w="3117" w:type="dxa"/>
          </w:tcPr>
          <w:p w14:paraId="73310826" w14:textId="77777777" w:rsidR="006A4794"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417"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418" w:author="Hunter Berberich" w:date="2024-07-08T16:53:00Z">
                  <w:rPr>
                    <w:rFonts w:eastAsia="Times New Roman"/>
                    <w:kern w:val="0"/>
                    <w14:ligatures w14:val="none"/>
                  </w:rPr>
                </w:rPrChange>
              </w:rPr>
              <w:t>Positive</w:t>
            </w:r>
          </w:p>
        </w:tc>
        <w:tc>
          <w:tcPr>
            <w:tcW w:w="3117" w:type="dxa"/>
          </w:tcPr>
          <w:p w14:paraId="3B128D45" w14:textId="77777777" w:rsidR="006A4794"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419" w:author="Hunter Berberich" w:date="2024-07-08T16:53:00Z">
                  <w:rPr>
                    <w:rFonts w:eastAsia="Times New Roman"/>
                    <w:kern w:val="0"/>
                    <w14:ligatures w14:val="none"/>
                  </w:rPr>
                </w:rPrChange>
              </w:rPr>
            </w:pPr>
            <w:r w:rsidRPr="00D5375F">
              <w:rPr>
                <w:rFonts w:ascii="Times New Roman" w:hAnsi="Times New Roman" w:cs="Times New Roman"/>
                <w:rPrChange w:id="420" w:author="Hunter Berberich" w:date="2024-07-08T16:53:00Z">
                  <w:rPr/>
                </w:rPrChange>
              </w:rPr>
              <w:t>5.10e-10 ***</w:t>
            </w:r>
          </w:p>
        </w:tc>
      </w:tr>
      <w:tr w:rsidR="00F20712" w:rsidRPr="00D5375F" w14:paraId="58C26A21" w14:textId="77777777" w:rsidTr="00F20712">
        <w:tc>
          <w:tcPr>
            <w:cnfStyle w:val="001000000000" w:firstRow="0" w:lastRow="0" w:firstColumn="1" w:lastColumn="0" w:oddVBand="0" w:evenVBand="0" w:oddHBand="0" w:evenHBand="0" w:firstRowFirstColumn="0" w:firstRowLastColumn="0" w:lastRowFirstColumn="0" w:lastRowLastColumn="0"/>
            <w:tcW w:w="3116" w:type="dxa"/>
          </w:tcPr>
          <w:p w14:paraId="29E180E7" w14:textId="77777777" w:rsidR="006A4794" w:rsidRPr="00D5375F" w:rsidRDefault="00236BE7" w:rsidP="008348A0">
            <w:pPr>
              <w:rPr>
                <w:rFonts w:ascii="Times New Roman" w:eastAsia="Times New Roman" w:hAnsi="Times New Roman" w:cs="Times New Roman"/>
                <w:kern w:val="0"/>
                <w:sz w:val="24"/>
                <w14:ligatures w14:val="none"/>
                <w:rPrChange w:id="421"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422" w:author="Hunter Berberich" w:date="2024-07-08T16:53:00Z">
                  <w:rPr>
                    <w:rFonts w:eastAsia="Times New Roman"/>
                    <w:kern w:val="0"/>
                    <w14:ligatures w14:val="none"/>
                  </w:rPr>
                </w:rPrChange>
              </w:rPr>
              <w:t>Season (</w:t>
            </w:r>
            <w:r w:rsidR="0C544738" w:rsidRPr="00D5375F">
              <w:rPr>
                <w:rFonts w:ascii="Times New Roman" w:eastAsia="Times New Roman" w:hAnsi="Times New Roman" w:cs="Times New Roman"/>
                <w:kern w:val="0"/>
                <w14:ligatures w14:val="none"/>
                <w:rPrChange w:id="423" w:author="Hunter Berberich" w:date="2024-07-08T16:53:00Z">
                  <w:rPr>
                    <w:rFonts w:eastAsia="Times New Roman"/>
                    <w:kern w:val="0"/>
                    <w14:ligatures w14:val="none"/>
                  </w:rPr>
                </w:rPrChange>
              </w:rPr>
              <w:t>Summer</w:t>
            </w:r>
            <w:r w:rsidR="49D360B7" w:rsidRPr="00D5375F">
              <w:rPr>
                <w:rFonts w:ascii="Times New Roman" w:eastAsia="Times New Roman" w:hAnsi="Times New Roman" w:cs="Times New Roman"/>
                <w:kern w:val="0"/>
                <w14:ligatures w14:val="none"/>
                <w:rPrChange w:id="424" w:author="Hunter Berberich" w:date="2024-07-08T16:53:00Z">
                  <w:rPr>
                    <w:rFonts w:eastAsia="Times New Roman"/>
                    <w:kern w:val="0"/>
                    <w14:ligatures w14:val="none"/>
                  </w:rPr>
                </w:rPrChange>
              </w:rPr>
              <w:t>)</w:t>
            </w:r>
          </w:p>
        </w:tc>
        <w:tc>
          <w:tcPr>
            <w:tcW w:w="3117" w:type="dxa"/>
          </w:tcPr>
          <w:p w14:paraId="4B1AF50F" w14:textId="77777777" w:rsidR="006A4794"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Change w:id="425"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426" w:author="Hunter Berberich" w:date="2024-07-08T16:53:00Z">
                  <w:rPr>
                    <w:rFonts w:eastAsia="Times New Roman"/>
                    <w:kern w:val="0"/>
                    <w14:ligatures w14:val="none"/>
                  </w:rPr>
                </w:rPrChange>
              </w:rPr>
              <w:t>Highest Positive Impact</w:t>
            </w:r>
          </w:p>
        </w:tc>
        <w:tc>
          <w:tcPr>
            <w:tcW w:w="3117" w:type="dxa"/>
          </w:tcPr>
          <w:p w14:paraId="643823CD" w14:textId="77777777" w:rsidR="006A4794"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Change w:id="427" w:author="Hunter Berberich" w:date="2024-07-08T16:53:00Z">
                  <w:rPr>
                    <w:rFonts w:eastAsia="Times New Roman"/>
                    <w:kern w:val="0"/>
                    <w14:ligatures w14:val="none"/>
                  </w:rPr>
                </w:rPrChange>
              </w:rPr>
            </w:pPr>
            <w:r w:rsidRPr="00D5375F">
              <w:rPr>
                <w:rFonts w:ascii="Times New Roman" w:hAnsi="Times New Roman" w:cs="Times New Roman"/>
                <w:rPrChange w:id="428" w:author="Hunter Berberich" w:date="2024-07-08T16:53:00Z">
                  <w:rPr/>
                </w:rPrChange>
              </w:rPr>
              <w:t>5.09e-07 ***</w:t>
            </w:r>
          </w:p>
        </w:tc>
      </w:tr>
      <w:tr w:rsidR="00F20712" w:rsidRPr="00D5375F" w14:paraId="6BA1D4A1" w14:textId="77777777" w:rsidTr="00F20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6E5B17" w14:textId="77777777" w:rsidR="006A4794" w:rsidRPr="00D5375F" w:rsidRDefault="00236BE7" w:rsidP="008348A0">
            <w:pPr>
              <w:rPr>
                <w:rFonts w:ascii="Times New Roman" w:eastAsia="Times New Roman" w:hAnsi="Times New Roman" w:cs="Times New Roman"/>
                <w:kern w:val="0"/>
                <w:sz w:val="24"/>
                <w14:ligatures w14:val="none"/>
                <w:rPrChange w:id="429"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430" w:author="Hunter Berberich" w:date="2024-07-08T16:53:00Z">
                  <w:rPr>
                    <w:rFonts w:eastAsia="Times New Roman"/>
                    <w:kern w:val="0"/>
                    <w14:ligatures w14:val="none"/>
                  </w:rPr>
                </w:rPrChange>
              </w:rPr>
              <w:t>Season (</w:t>
            </w:r>
            <w:r w:rsidR="0C544738" w:rsidRPr="00D5375F">
              <w:rPr>
                <w:rFonts w:ascii="Times New Roman" w:eastAsia="Times New Roman" w:hAnsi="Times New Roman" w:cs="Times New Roman"/>
                <w:kern w:val="0"/>
                <w14:ligatures w14:val="none"/>
                <w:rPrChange w:id="431" w:author="Hunter Berberich" w:date="2024-07-08T16:53:00Z">
                  <w:rPr>
                    <w:rFonts w:eastAsia="Times New Roman"/>
                    <w:kern w:val="0"/>
                    <w14:ligatures w14:val="none"/>
                  </w:rPr>
                </w:rPrChange>
              </w:rPr>
              <w:t>Spring</w:t>
            </w:r>
            <w:r w:rsidR="0CBBC87A" w:rsidRPr="00D5375F">
              <w:rPr>
                <w:rFonts w:ascii="Times New Roman" w:eastAsia="Times New Roman" w:hAnsi="Times New Roman" w:cs="Times New Roman"/>
                <w:kern w:val="0"/>
                <w14:ligatures w14:val="none"/>
                <w:rPrChange w:id="432" w:author="Hunter Berberich" w:date="2024-07-08T16:53:00Z">
                  <w:rPr>
                    <w:rFonts w:eastAsia="Times New Roman"/>
                    <w:kern w:val="0"/>
                    <w14:ligatures w14:val="none"/>
                  </w:rPr>
                </w:rPrChange>
              </w:rPr>
              <w:t>)</w:t>
            </w:r>
          </w:p>
        </w:tc>
        <w:tc>
          <w:tcPr>
            <w:tcW w:w="3117" w:type="dxa"/>
          </w:tcPr>
          <w:p w14:paraId="65A958CB" w14:textId="77777777" w:rsidR="006A4794"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433"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434" w:author="Hunter Berberich" w:date="2024-07-08T16:53:00Z">
                  <w:rPr>
                    <w:rFonts w:eastAsia="Times New Roman"/>
                    <w:kern w:val="0"/>
                    <w14:ligatures w14:val="none"/>
                  </w:rPr>
                </w:rPrChange>
              </w:rPr>
              <w:t>Negative</w:t>
            </w:r>
          </w:p>
        </w:tc>
        <w:tc>
          <w:tcPr>
            <w:tcW w:w="3117" w:type="dxa"/>
          </w:tcPr>
          <w:p w14:paraId="2CC062FA" w14:textId="77777777" w:rsidR="006A4794"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435" w:author="Hunter Berberich" w:date="2024-07-08T16:53:00Z">
                  <w:rPr>
                    <w:rFonts w:eastAsia="Times New Roman"/>
                    <w:kern w:val="0"/>
                    <w14:ligatures w14:val="none"/>
                  </w:rPr>
                </w:rPrChange>
              </w:rPr>
            </w:pPr>
            <w:r w:rsidRPr="00D5375F">
              <w:rPr>
                <w:rFonts w:ascii="Times New Roman" w:hAnsi="Times New Roman" w:cs="Times New Roman"/>
                <w:rPrChange w:id="436" w:author="Hunter Berberich" w:date="2024-07-08T16:53:00Z">
                  <w:rPr/>
                </w:rPrChange>
              </w:rPr>
              <w:t>0.157220</w:t>
            </w:r>
          </w:p>
        </w:tc>
      </w:tr>
      <w:tr w:rsidR="00F20712" w:rsidRPr="00D5375F" w14:paraId="09D78B30" w14:textId="77777777" w:rsidTr="00F20712">
        <w:tc>
          <w:tcPr>
            <w:cnfStyle w:val="001000000000" w:firstRow="0" w:lastRow="0" w:firstColumn="1" w:lastColumn="0" w:oddVBand="0" w:evenVBand="0" w:oddHBand="0" w:evenHBand="0" w:firstRowFirstColumn="0" w:firstRowLastColumn="0" w:lastRowFirstColumn="0" w:lastRowLastColumn="0"/>
            <w:tcW w:w="3116" w:type="dxa"/>
          </w:tcPr>
          <w:p w14:paraId="3A670D17" w14:textId="77777777" w:rsidR="006A4794" w:rsidRPr="00D5375F" w:rsidRDefault="00236BE7" w:rsidP="008348A0">
            <w:pPr>
              <w:rPr>
                <w:rFonts w:ascii="Times New Roman" w:eastAsia="Times New Roman" w:hAnsi="Times New Roman" w:cs="Times New Roman"/>
                <w:kern w:val="0"/>
                <w:sz w:val="24"/>
                <w14:ligatures w14:val="none"/>
                <w:rPrChange w:id="437"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438" w:author="Hunter Berberich" w:date="2024-07-08T16:53:00Z">
                  <w:rPr>
                    <w:rFonts w:eastAsia="Times New Roman"/>
                    <w:kern w:val="0"/>
                    <w14:ligatures w14:val="none"/>
                  </w:rPr>
                </w:rPrChange>
              </w:rPr>
              <w:t xml:space="preserve">Season </w:t>
            </w:r>
            <w:r w:rsidR="44B11DC3" w:rsidRPr="00D5375F">
              <w:rPr>
                <w:rFonts w:ascii="Times New Roman" w:eastAsia="Times New Roman" w:hAnsi="Times New Roman" w:cs="Times New Roman"/>
                <w:kern w:val="0"/>
                <w14:ligatures w14:val="none"/>
                <w:rPrChange w:id="439" w:author="Hunter Berberich" w:date="2024-07-08T16:53:00Z">
                  <w:rPr>
                    <w:rFonts w:eastAsia="Times New Roman"/>
                    <w:kern w:val="0"/>
                    <w14:ligatures w14:val="none"/>
                  </w:rPr>
                </w:rPrChange>
              </w:rPr>
              <w:t>(</w:t>
            </w:r>
            <w:r w:rsidRPr="00D5375F">
              <w:rPr>
                <w:rFonts w:ascii="Times New Roman" w:eastAsia="Times New Roman" w:hAnsi="Times New Roman" w:cs="Times New Roman"/>
                <w:kern w:val="0"/>
                <w14:ligatures w14:val="none"/>
                <w:rPrChange w:id="440" w:author="Hunter Berberich" w:date="2024-07-08T16:53:00Z">
                  <w:rPr>
                    <w:rFonts w:eastAsia="Times New Roman"/>
                    <w:kern w:val="0"/>
                    <w14:ligatures w14:val="none"/>
                  </w:rPr>
                </w:rPrChange>
              </w:rPr>
              <w:t>Winter</w:t>
            </w:r>
            <w:r w:rsidR="337BCD6D" w:rsidRPr="00D5375F">
              <w:rPr>
                <w:rFonts w:ascii="Times New Roman" w:eastAsia="Times New Roman" w:hAnsi="Times New Roman" w:cs="Times New Roman"/>
                <w:kern w:val="0"/>
                <w14:ligatures w14:val="none"/>
                <w:rPrChange w:id="441" w:author="Hunter Berberich" w:date="2024-07-08T16:53:00Z">
                  <w:rPr>
                    <w:rFonts w:eastAsia="Times New Roman"/>
                    <w:kern w:val="0"/>
                    <w14:ligatures w14:val="none"/>
                  </w:rPr>
                </w:rPrChange>
              </w:rPr>
              <w:t>)</w:t>
            </w:r>
          </w:p>
        </w:tc>
        <w:tc>
          <w:tcPr>
            <w:tcW w:w="3117" w:type="dxa"/>
          </w:tcPr>
          <w:p w14:paraId="1E6DF4B6" w14:textId="77777777" w:rsidR="006A4794"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Change w:id="442"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443" w:author="Hunter Berberich" w:date="2024-07-08T16:53:00Z">
                  <w:rPr>
                    <w:rFonts w:eastAsia="Times New Roman"/>
                    <w:kern w:val="0"/>
                    <w14:ligatures w14:val="none"/>
                  </w:rPr>
                </w:rPrChange>
              </w:rPr>
              <w:t>Negative</w:t>
            </w:r>
          </w:p>
        </w:tc>
        <w:tc>
          <w:tcPr>
            <w:tcW w:w="3117" w:type="dxa"/>
          </w:tcPr>
          <w:p w14:paraId="7B51BD49" w14:textId="77777777" w:rsidR="006A4794"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Change w:id="444" w:author="Hunter Berberich" w:date="2024-07-08T16:53:00Z">
                  <w:rPr>
                    <w:rFonts w:eastAsia="Times New Roman"/>
                    <w:kern w:val="0"/>
                    <w14:ligatures w14:val="none"/>
                  </w:rPr>
                </w:rPrChange>
              </w:rPr>
            </w:pPr>
            <w:r w:rsidRPr="00D5375F">
              <w:rPr>
                <w:rFonts w:ascii="Times New Roman" w:hAnsi="Times New Roman" w:cs="Times New Roman"/>
                <w:rPrChange w:id="445" w:author="Hunter Berberich" w:date="2024-07-08T16:53:00Z">
                  <w:rPr/>
                </w:rPrChange>
              </w:rPr>
              <w:t>0.065644</w:t>
            </w:r>
          </w:p>
        </w:tc>
      </w:tr>
    </w:tbl>
    <w:p w14:paraId="2D03790B" w14:textId="77777777" w:rsidR="4D78F5ED" w:rsidRPr="00D5375F" w:rsidRDefault="4D78F5ED" w:rsidP="008348A0">
      <w:pPr>
        <w:rPr>
          <w:rFonts w:ascii="Times New Roman" w:eastAsia="Times New Roman" w:hAnsi="Times New Roman" w:cs="Times New Roman"/>
          <w:rPrChange w:id="446" w:author="Hunter Berberich" w:date="2024-07-08T16:53:00Z">
            <w:rPr>
              <w:rFonts w:eastAsia="Times New Roman"/>
            </w:rPr>
          </w:rPrChange>
        </w:rPr>
      </w:pPr>
    </w:p>
    <w:p w14:paraId="79477535" w14:textId="15664EEF" w:rsidR="3576D835" w:rsidRPr="00D5375F" w:rsidRDefault="00236BE7" w:rsidP="00267708">
      <w:pPr>
        <w:rPr>
          <w:rFonts w:ascii="Times New Roman" w:hAnsi="Times New Roman" w:cs="Times New Roman"/>
          <w:b/>
          <w:bCs/>
          <w:rPrChange w:id="447" w:author="Hunter Berberich" w:date="2024-07-08T16:53:00Z">
            <w:rPr>
              <w:b/>
              <w:bCs/>
            </w:rPr>
          </w:rPrChange>
        </w:rPr>
      </w:pPr>
      <w:r w:rsidRPr="00D5375F">
        <w:rPr>
          <w:rFonts w:ascii="Times New Roman" w:hAnsi="Times New Roman" w:cs="Times New Roman"/>
          <w:b/>
          <w:bCs/>
          <w:rPrChange w:id="448" w:author="Hunter Berberich" w:date="2024-07-08T16:53:00Z">
            <w:rPr>
              <w:b/>
              <w:bCs/>
            </w:rPr>
          </w:rPrChange>
        </w:rPr>
        <w:t>Checking for Assumption</w:t>
      </w:r>
      <w:r w:rsidR="6EF643D1" w:rsidRPr="00D5375F">
        <w:rPr>
          <w:rFonts w:ascii="Times New Roman" w:hAnsi="Times New Roman" w:cs="Times New Roman"/>
          <w:b/>
          <w:bCs/>
          <w:rPrChange w:id="449" w:author="Hunter Berberich" w:date="2024-07-08T16:53:00Z">
            <w:rPr>
              <w:b/>
              <w:bCs/>
            </w:rPr>
          </w:rPrChange>
        </w:rPr>
        <w:t>s</w:t>
      </w:r>
    </w:p>
    <w:p w14:paraId="513B586D" w14:textId="7DF7E096" w:rsidR="4D78F5ED" w:rsidRPr="00D5375F" w:rsidRDefault="00236BE7" w:rsidP="008348A0">
      <w:pPr>
        <w:rPr>
          <w:rFonts w:ascii="Times New Roman" w:eastAsia="Times New Roman" w:hAnsi="Times New Roman" w:cs="Times New Roman"/>
          <w:rPrChange w:id="450" w:author="Hunter Berberich" w:date="2024-07-08T16:53:00Z">
            <w:rPr>
              <w:rFonts w:eastAsia="Times New Roman"/>
            </w:rPr>
          </w:rPrChange>
        </w:rPr>
      </w:pPr>
      <w:r w:rsidRPr="00D5375F">
        <w:rPr>
          <w:rFonts w:ascii="Times New Roman" w:eastAsia="Times New Roman" w:hAnsi="Times New Roman" w:cs="Times New Roman"/>
          <w:rPrChange w:id="451" w:author="Hunter Berberich" w:date="2024-07-08T16:53:00Z">
            <w:rPr>
              <w:rFonts w:eastAsia="Times New Roman"/>
            </w:rPr>
          </w:rPrChange>
        </w:rPr>
        <w:t>To ensure the validity of the regression models, we checked several key assumptions across all four models (Simple, Basic with Seasons, Stepwise, and Polynomial). The linearity assumption was met as indicated by the residuals versus fitted values plots</w:t>
      </w:r>
      <w:r w:rsidR="00AF0D9B" w:rsidRPr="00D5375F">
        <w:rPr>
          <w:rFonts w:ascii="Times New Roman" w:eastAsia="Times New Roman" w:hAnsi="Times New Roman" w:cs="Times New Roman"/>
          <w:rPrChange w:id="452" w:author="Hunter Berberich" w:date="2024-07-08T16:53:00Z">
            <w:rPr>
              <w:rFonts w:eastAsia="Times New Roman"/>
            </w:rPr>
          </w:rPrChange>
        </w:rPr>
        <w:t xml:space="preserve"> (</w:t>
      </w:r>
      <w:r w:rsidR="00AF0D9B" w:rsidRPr="00D5375F">
        <w:rPr>
          <w:rFonts w:ascii="Times New Roman" w:eastAsia="Times New Roman" w:hAnsi="Times New Roman" w:cs="Times New Roman"/>
          <w:rPrChange w:id="453" w:author="Hunter Berberich" w:date="2024-07-08T16:53:00Z">
            <w:rPr>
              <w:rFonts w:eastAsia="Times New Roman"/>
            </w:rPr>
          </w:rPrChange>
        </w:rPr>
        <w:fldChar w:fldCharType="begin"/>
      </w:r>
      <w:r w:rsidR="00AF0D9B" w:rsidRPr="00D5375F">
        <w:rPr>
          <w:rFonts w:ascii="Times New Roman" w:eastAsia="Times New Roman" w:hAnsi="Times New Roman" w:cs="Times New Roman"/>
          <w:rPrChange w:id="454" w:author="Hunter Berberich" w:date="2024-07-08T16:53:00Z">
            <w:rPr>
              <w:rFonts w:eastAsia="Times New Roman"/>
            </w:rPr>
          </w:rPrChange>
        </w:rPr>
        <w:instrText xml:space="preserve"> REF _Ref171201227 \h </w:instrText>
      </w:r>
      <w:r w:rsidR="00D5375F">
        <w:rPr>
          <w:rFonts w:ascii="Times New Roman" w:eastAsia="Times New Roman" w:hAnsi="Times New Roman" w:cs="Times New Roman"/>
        </w:rPr>
        <w:instrText xml:space="preserve"> \* MERGEFORMAT </w:instrText>
      </w:r>
      <w:r w:rsidR="00AF0D9B" w:rsidRPr="00DB09D3">
        <w:rPr>
          <w:rFonts w:ascii="Times New Roman" w:eastAsia="Times New Roman" w:hAnsi="Times New Roman" w:cs="Times New Roman"/>
        </w:rPr>
      </w:r>
      <w:r w:rsidR="00AF0D9B" w:rsidRPr="00D5375F">
        <w:rPr>
          <w:rFonts w:ascii="Times New Roman" w:eastAsia="Times New Roman" w:hAnsi="Times New Roman" w:cs="Times New Roman"/>
          <w:rPrChange w:id="455" w:author="Hunter Berberich" w:date="2024-07-08T16:53:00Z">
            <w:rPr>
              <w:rFonts w:eastAsia="Times New Roman"/>
            </w:rPr>
          </w:rPrChange>
        </w:rPr>
        <w:fldChar w:fldCharType="separate"/>
      </w:r>
      <w:r w:rsidR="00735E79" w:rsidRPr="00D5375F">
        <w:rPr>
          <w:rFonts w:ascii="Times New Roman" w:hAnsi="Times New Roman" w:cs="Times New Roman"/>
          <w:rPrChange w:id="456" w:author="Hunter Berberich" w:date="2024-07-08T16:53:00Z">
            <w:rPr/>
          </w:rPrChange>
        </w:rPr>
        <w:t xml:space="preserve">Figure </w:t>
      </w:r>
      <w:r w:rsidR="00735E79" w:rsidRPr="00D5375F">
        <w:rPr>
          <w:rFonts w:ascii="Times New Roman" w:hAnsi="Times New Roman" w:cs="Times New Roman"/>
          <w:noProof/>
          <w:rPrChange w:id="457" w:author="Hunter Berberich" w:date="2024-07-08T16:53:00Z">
            <w:rPr>
              <w:noProof/>
            </w:rPr>
          </w:rPrChange>
        </w:rPr>
        <w:t>3</w:t>
      </w:r>
      <w:r w:rsidR="00AF0D9B" w:rsidRPr="00D5375F">
        <w:rPr>
          <w:rFonts w:ascii="Times New Roman" w:eastAsia="Times New Roman" w:hAnsi="Times New Roman" w:cs="Times New Roman"/>
          <w:rPrChange w:id="458" w:author="Hunter Berberich" w:date="2024-07-08T16:53:00Z">
            <w:rPr>
              <w:rFonts w:eastAsia="Times New Roman"/>
            </w:rPr>
          </w:rPrChange>
        </w:rPr>
        <w:fldChar w:fldCharType="end"/>
      </w:r>
      <w:r w:rsidR="00AF0D9B" w:rsidRPr="00D5375F">
        <w:rPr>
          <w:rFonts w:ascii="Times New Roman" w:eastAsia="Times New Roman" w:hAnsi="Times New Roman" w:cs="Times New Roman"/>
          <w:rPrChange w:id="459" w:author="Hunter Berberich" w:date="2024-07-08T16:53:00Z">
            <w:rPr>
              <w:rFonts w:eastAsia="Times New Roman"/>
            </w:rPr>
          </w:rPrChange>
        </w:rPr>
        <w:t>)</w:t>
      </w:r>
      <w:r w:rsidRPr="00D5375F">
        <w:rPr>
          <w:rFonts w:ascii="Times New Roman" w:eastAsia="Times New Roman" w:hAnsi="Times New Roman" w:cs="Times New Roman"/>
          <w:rPrChange w:id="460" w:author="Hunter Berberich" w:date="2024-07-08T16:53:00Z">
            <w:rPr>
              <w:rFonts w:eastAsia="Times New Roman"/>
            </w:rPr>
          </w:rPrChange>
        </w:rPr>
        <w:t>, which showed no clear pattern. The independence of residuals was confirmed by the lack of significant autocorrelation in the residual plots over time. Q-Q plots demonstrated that the residuals were normally distributed, meeting the normality assumption. The assumption of homoscedasticity was satisfied as scale-location plots showed no significant pattern. Finally, Cook's distance plots indicated a few potential outliers but did not significantly impact the models.</w:t>
      </w:r>
    </w:p>
    <w:p w14:paraId="6CF0477E" w14:textId="166F23EB" w:rsidR="00AF0D9B" w:rsidRPr="00D5375F" w:rsidRDefault="00AF0D9B" w:rsidP="008348A0">
      <w:pPr>
        <w:rPr>
          <w:rFonts w:ascii="Times New Roman" w:eastAsia="Times New Roman" w:hAnsi="Times New Roman" w:cs="Times New Roman"/>
          <w:rPrChange w:id="461" w:author="Hunter Berberich" w:date="2024-07-08T16:53:00Z">
            <w:rPr>
              <w:rFonts w:eastAsia="Times New Roman"/>
            </w:rPr>
          </w:rPrChange>
        </w:rPr>
      </w:pPr>
    </w:p>
    <w:p w14:paraId="78221306" w14:textId="4E75405A" w:rsidR="00AF0D9B" w:rsidRPr="00D5375F" w:rsidRDefault="00746858" w:rsidP="00AF0D9B">
      <w:pPr>
        <w:keepNext/>
        <w:rPr>
          <w:rFonts w:ascii="Times New Roman" w:hAnsi="Times New Roman" w:cs="Times New Roman"/>
          <w:rPrChange w:id="462" w:author="Hunter Berberich" w:date="2024-07-08T16:53:00Z">
            <w:rPr/>
          </w:rPrChange>
        </w:rPr>
      </w:pPr>
      <w:r w:rsidRPr="00D5375F">
        <w:rPr>
          <w:rFonts w:ascii="Times New Roman" w:hAnsi="Times New Roman" w:cs="Times New Roman"/>
          <w:noProof/>
          <w:rPrChange w:id="463" w:author="Hunter Berberich" w:date="2024-07-08T16:53:00Z">
            <w:rPr>
              <w:noProof/>
            </w:rPr>
          </w:rPrChange>
        </w:rPr>
        <w:lastRenderedPageBreak/>
        <w:drawing>
          <wp:inline distT="0" distB="0" distL="0" distR="0" wp14:anchorId="38B8E744" wp14:editId="3D95E8C5">
            <wp:extent cx="4250724" cy="3937370"/>
            <wp:effectExtent l="0" t="0" r="0" b="6350"/>
            <wp:docPr id="485229942" name="Picture 485229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29942" name="Picture 4852299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40383" cy="4020420"/>
                    </a:xfrm>
                    <a:prstGeom prst="rect">
                      <a:avLst/>
                    </a:prstGeom>
                  </pic:spPr>
                </pic:pic>
              </a:graphicData>
            </a:graphic>
          </wp:inline>
        </w:drawing>
      </w:r>
    </w:p>
    <w:p w14:paraId="38D5DA60" w14:textId="73B7C6F8" w:rsidR="00C75376" w:rsidRPr="00D5375F" w:rsidRDefault="00AF0D9B" w:rsidP="00AF0D9B">
      <w:pPr>
        <w:pStyle w:val="Caption"/>
        <w:rPr>
          <w:rFonts w:ascii="Times New Roman" w:eastAsia="Times New Roman" w:hAnsi="Times New Roman" w:cs="Times New Roman"/>
          <w:sz w:val="28"/>
          <w:szCs w:val="28"/>
          <w:rPrChange w:id="464" w:author="Hunter Berberich" w:date="2024-07-08T16:53:00Z">
            <w:rPr>
              <w:rFonts w:eastAsia="Times New Roman"/>
              <w:sz w:val="28"/>
              <w:szCs w:val="28"/>
            </w:rPr>
          </w:rPrChange>
        </w:rPr>
      </w:pPr>
      <w:bookmarkStart w:id="465" w:name="_Ref171201227"/>
      <w:bookmarkStart w:id="466" w:name="_Toc171206111"/>
      <w:r w:rsidRPr="00D5375F">
        <w:rPr>
          <w:rFonts w:ascii="Times New Roman" w:hAnsi="Times New Roman" w:cs="Times New Roman"/>
          <w:rPrChange w:id="467" w:author="Hunter Berberich" w:date="2024-07-08T16:53:00Z">
            <w:rPr/>
          </w:rPrChange>
        </w:rPr>
        <w:t xml:space="preserve">Figure </w:t>
      </w:r>
      <w:r w:rsidRPr="00D5375F">
        <w:rPr>
          <w:rFonts w:ascii="Times New Roman" w:hAnsi="Times New Roman" w:cs="Times New Roman"/>
          <w:rPrChange w:id="468" w:author="Hunter Berberich" w:date="2024-07-08T16:53:00Z">
            <w:rPr/>
          </w:rPrChange>
        </w:rPr>
        <w:fldChar w:fldCharType="begin"/>
      </w:r>
      <w:r w:rsidRPr="00D5375F">
        <w:rPr>
          <w:rFonts w:ascii="Times New Roman" w:hAnsi="Times New Roman" w:cs="Times New Roman"/>
          <w:rPrChange w:id="469" w:author="Hunter Berberich" w:date="2024-07-08T16:53:00Z">
            <w:rPr/>
          </w:rPrChange>
        </w:rPr>
        <w:instrText xml:space="preserve"> SEQ Figure \* ARABIC </w:instrText>
      </w:r>
      <w:r w:rsidRPr="00D5375F">
        <w:rPr>
          <w:rFonts w:ascii="Times New Roman" w:hAnsi="Times New Roman" w:cs="Times New Roman"/>
          <w:rPrChange w:id="470" w:author="Hunter Berberich" w:date="2024-07-08T16:53:00Z">
            <w:rPr/>
          </w:rPrChange>
        </w:rPr>
        <w:fldChar w:fldCharType="separate"/>
      </w:r>
      <w:r w:rsidR="00735E79" w:rsidRPr="00D5375F">
        <w:rPr>
          <w:rFonts w:ascii="Times New Roman" w:hAnsi="Times New Roman" w:cs="Times New Roman"/>
          <w:noProof/>
          <w:rPrChange w:id="471" w:author="Hunter Berberich" w:date="2024-07-08T16:53:00Z">
            <w:rPr>
              <w:noProof/>
            </w:rPr>
          </w:rPrChange>
        </w:rPr>
        <w:t>3</w:t>
      </w:r>
      <w:r w:rsidRPr="00D5375F">
        <w:rPr>
          <w:rFonts w:ascii="Times New Roman" w:hAnsi="Times New Roman" w:cs="Times New Roman"/>
          <w:rPrChange w:id="472" w:author="Hunter Berberich" w:date="2024-07-08T16:53:00Z">
            <w:rPr/>
          </w:rPrChange>
        </w:rPr>
        <w:fldChar w:fldCharType="end"/>
      </w:r>
      <w:bookmarkEnd w:id="465"/>
      <w:r w:rsidRPr="00D5375F">
        <w:rPr>
          <w:rFonts w:ascii="Times New Roman" w:hAnsi="Times New Roman" w:cs="Times New Roman"/>
          <w:rPrChange w:id="473" w:author="Hunter Berberich" w:date="2024-07-08T16:53:00Z">
            <w:rPr/>
          </w:rPrChange>
        </w:rPr>
        <w:t>.  Assumptions for Final Model</w:t>
      </w:r>
      <w:bookmarkEnd w:id="466"/>
    </w:p>
    <w:p w14:paraId="4FFB5C1C" w14:textId="77777777" w:rsidR="00427333" w:rsidRPr="00D5375F" w:rsidRDefault="00427333" w:rsidP="008348A0">
      <w:pPr>
        <w:rPr>
          <w:rFonts w:ascii="Times New Roman" w:eastAsia="Times New Roman" w:hAnsi="Times New Roman" w:cs="Times New Roman"/>
          <w:kern w:val="0"/>
          <w:sz w:val="28"/>
          <w:szCs w:val="28"/>
          <w14:ligatures w14:val="none"/>
          <w:rPrChange w:id="474" w:author="Hunter Berberich" w:date="2024-07-08T16:53:00Z">
            <w:rPr>
              <w:rFonts w:eastAsia="Times New Roman"/>
              <w:kern w:val="0"/>
              <w:sz w:val="28"/>
              <w:szCs w:val="28"/>
              <w14:ligatures w14:val="none"/>
            </w:rPr>
          </w:rPrChange>
        </w:rPr>
      </w:pPr>
    </w:p>
    <w:p w14:paraId="7F275C5A" w14:textId="3B01D2A8" w:rsidR="00C75376" w:rsidRPr="00D5375F" w:rsidRDefault="00236BE7" w:rsidP="00267708">
      <w:pPr>
        <w:rPr>
          <w:rFonts w:ascii="Times New Roman" w:hAnsi="Times New Roman" w:cs="Times New Roman"/>
          <w:b/>
          <w:bCs/>
          <w:rPrChange w:id="475" w:author="Hunter Berberich" w:date="2024-07-08T16:53:00Z">
            <w:rPr>
              <w:b/>
              <w:bCs/>
            </w:rPr>
          </w:rPrChange>
        </w:rPr>
      </w:pPr>
      <w:r w:rsidRPr="00D5375F">
        <w:rPr>
          <w:rFonts w:ascii="Times New Roman" w:hAnsi="Times New Roman" w:cs="Times New Roman"/>
          <w:b/>
          <w:bCs/>
          <w:rPrChange w:id="476" w:author="Hunter Berberich" w:date="2024-07-08T16:53:00Z">
            <w:rPr>
              <w:b/>
              <w:bCs/>
            </w:rPr>
          </w:rPrChange>
        </w:rPr>
        <w:t>Explanatory Regression Model</w:t>
      </w:r>
      <w:r w:rsidR="724A68E9" w:rsidRPr="00D5375F">
        <w:rPr>
          <w:rFonts w:ascii="Times New Roman" w:hAnsi="Times New Roman" w:cs="Times New Roman"/>
          <w:b/>
          <w:bCs/>
          <w:rPrChange w:id="477" w:author="Hunter Berberich" w:date="2024-07-08T16:53:00Z">
            <w:rPr>
              <w:b/>
              <w:bCs/>
            </w:rPr>
          </w:rPrChange>
        </w:rPr>
        <w:t xml:space="preserve"> Insights</w:t>
      </w:r>
    </w:p>
    <w:p w14:paraId="240EF3D7" w14:textId="77777777" w:rsidR="00C75376" w:rsidRPr="00D5375F" w:rsidRDefault="00236BE7" w:rsidP="008348A0">
      <w:pPr>
        <w:rPr>
          <w:rFonts w:ascii="Times New Roman" w:eastAsia="Times New Roman" w:hAnsi="Times New Roman" w:cs="Times New Roman"/>
          <w:kern w:val="0"/>
          <w14:ligatures w14:val="none"/>
          <w:rPrChange w:id="478"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479" w:author="Hunter Berberich" w:date="2024-07-08T16:53:00Z">
            <w:rPr>
              <w:rFonts w:eastAsia="Times New Roman"/>
              <w:kern w:val="0"/>
              <w14:ligatures w14:val="none"/>
            </w:rPr>
          </w:rPrChange>
        </w:rPr>
        <w:t>The positive coefficients for variables such as Average Beer Price and tourist numbers from specific countries highlight their significant impact on beer demand. The negative impact of variables such as France and the Average Canned Soft Drink Price indicates areas that might require strategic adjustments.</w:t>
      </w:r>
    </w:p>
    <w:p w14:paraId="04A495D3" w14:textId="77777777" w:rsidR="009933E0" w:rsidRPr="00D5375F" w:rsidRDefault="009933E0" w:rsidP="008348A0">
      <w:pPr>
        <w:rPr>
          <w:rFonts w:ascii="Times New Roman" w:eastAsia="Times New Roman" w:hAnsi="Times New Roman" w:cs="Times New Roman"/>
          <w:kern w:val="0"/>
          <w14:ligatures w14:val="none"/>
          <w:rPrChange w:id="480" w:author="Hunter Berberich" w:date="2024-07-08T16:53:00Z">
            <w:rPr>
              <w:rFonts w:eastAsia="Times New Roman"/>
              <w:kern w:val="0"/>
              <w14:ligatures w14:val="none"/>
            </w:rPr>
          </w:rPrChange>
        </w:rPr>
      </w:pPr>
    </w:p>
    <w:p w14:paraId="6CAD3E6B" w14:textId="77777777" w:rsidR="00C75376" w:rsidRPr="00D5375F" w:rsidRDefault="00236BE7" w:rsidP="008348A0">
      <w:pPr>
        <w:rPr>
          <w:rFonts w:ascii="Times New Roman" w:eastAsia="Times New Roman" w:hAnsi="Times New Roman" w:cs="Times New Roman"/>
          <w:kern w:val="0"/>
          <w14:ligatures w14:val="none"/>
          <w:rPrChange w:id="481"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482" w:author="Hunter Berberich" w:date="2024-07-08T16:53:00Z">
            <w:rPr>
              <w:rFonts w:eastAsia="Times New Roman"/>
              <w:kern w:val="0"/>
              <w14:ligatures w14:val="none"/>
            </w:rPr>
          </w:rPrChange>
        </w:rPr>
        <w:t>Knowing these results can help Efes Beverage Group make better business decisions, such as optimizing pricing strategies, targeting specific tourist markets, and planning for seasonal fluctuations in demand. By understanding the factors that drive beer demand, Efes can improve inventory management, marketing effectiveness, and overall operational efficiency.</w:t>
      </w:r>
    </w:p>
    <w:p w14:paraId="61CADC90" w14:textId="77777777" w:rsidR="009933E0" w:rsidRPr="00D5375F" w:rsidRDefault="009933E0" w:rsidP="008348A0">
      <w:pPr>
        <w:rPr>
          <w:rFonts w:ascii="Times New Roman" w:eastAsia="Times New Roman" w:hAnsi="Times New Roman" w:cs="Times New Roman"/>
          <w:kern w:val="0"/>
          <w14:ligatures w14:val="none"/>
          <w:rPrChange w:id="483" w:author="Hunter Berberich" w:date="2024-07-08T16:53:00Z">
            <w:rPr>
              <w:rFonts w:eastAsia="Times New Roman"/>
              <w:kern w:val="0"/>
              <w14:ligatures w14:val="none"/>
            </w:rPr>
          </w:rPrChange>
        </w:rPr>
      </w:pPr>
    </w:p>
    <w:p w14:paraId="4D407B5E" w14:textId="77777777" w:rsidR="00C75376" w:rsidRPr="00D5375F" w:rsidRDefault="00236BE7" w:rsidP="00267708">
      <w:pPr>
        <w:rPr>
          <w:rFonts w:ascii="Times New Roman" w:hAnsi="Times New Roman" w:cs="Times New Roman"/>
          <w:u w:val="single"/>
          <w:rPrChange w:id="484" w:author="Hunter Berberich" w:date="2024-07-08T16:53:00Z">
            <w:rPr>
              <w:u w:val="single"/>
            </w:rPr>
          </w:rPrChange>
        </w:rPr>
      </w:pPr>
      <w:r w:rsidRPr="00D5375F">
        <w:rPr>
          <w:rFonts w:ascii="Times New Roman" w:hAnsi="Times New Roman" w:cs="Times New Roman"/>
          <w:u w:val="single"/>
          <w:rPrChange w:id="485" w:author="Hunter Berberich" w:date="2024-07-08T16:53:00Z">
            <w:rPr>
              <w:u w:val="single"/>
            </w:rPr>
          </w:rPrChange>
        </w:rPr>
        <w:t>Recommendations:</w:t>
      </w:r>
    </w:p>
    <w:p w14:paraId="3DC99F96" w14:textId="77777777" w:rsidR="00C75376" w:rsidRPr="00D5375F" w:rsidRDefault="00236BE7" w:rsidP="009933E0">
      <w:pPr>
        <w:pStyle w:val="ListParagraph"/>
        <w:numPr>
          <w:ilvl w:val="0"/>
          <w:numId w:val="16"/>
        </w:numPr>
        <w:rPr>
          <w:rFonts w:ascii="Times New Roman" w:eastAsia="Times New Roman" w:hAnsi="Times New Roman" w:cs="Times New Roman"/>
          <w:kern w:val="0"/>
          <w14:ligatures w14:val="none"/>
          <w:rPrChange w:id="486"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487" w:author="Hunter Berberich" w:date="2024-07-08T16:53:00Z">
            <w:rPr>
              <w:rFonts w:eastAsia="Times New Roman"/>
              <w:kern w:val="0"/>
              <w14:ligatures w14:val="none"/>
            </w:rPr>
          </w:rPrChange>
        </w:rPr>
        <w:t>Leverage Seasonal Trends: Focus marketing and sales efforts during the summer when beer demand is highest.</w:t>
      </w:r>
    </w:p>
    <w:p w14:paraId="7AFC208B" w14:textId="77777777" w:rsidR="00C75376" w:rsidRPr="00D5375F" w:rsidRDefault="00236BE7" w:rsidP="009933E0">
      <w:pPr>
        <w:pStyle w:val="ListParagraph"/>
        <w:numPr>
          <w:ilvl w:val="0"/>
          <w:numId w:val="16"/>
        </w:numPr>
        <w:rPr>
          <w:rFonts w:ascii="Times New Roman" w:eastAsia="Times New Roman" w:hAnsi="Times New Roman" w:cs="Times New Roman"/>
          <w:kern w:val="0"/>
          <w14:ligatures w14:val="none"/>
          <w:rPrChange w:id="488"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489" w:author="Hunter Berberich" w:date="2024-07-08T16:53:00Z">
            <w:rPr>
              <w:rFonts w:eastAsia="Times New Roman"/>
              <w:kern w:val="0"/>
              <w14:ligatures w14:val="none"/>
            </w:rPr>
          </w:rPrChange>
        </w:rPr>
        <w:t>Targeted Marketing: Tailor marketing strategies to attract tourists from countries with a positive impact on beer demand.</w:t>
      </w:r>
    </w:p>
    <w:p w14:paraId="357979A5" w14:textId="77777777" w:rsidR="00C75376" w:rsidRPr="00D5375F" w:rsidRDefault="00236BE7" w:rsidP="009933E0">
      <w:pPr>
        <w:pStyle w:val="ListParagraph"/>
        <w:numPr>
          <w:ilvl w:val="0"/>
          <w:numId w:val="16"/>
        </w:numPr>
        <w:rPr>
          <w:rFonts w:ascii="Times New Roman" w:eastAsia="Times New Roman" w:hAnsi="Times New Roman" w:cs="Times New Roman"/>
          <w:kern w:val="0"/>
          <w14:ligatures w14:val="none"/>
          <w:rPrChange w:id="490"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491" w:author="Hunter Berberich" w:date="2024-07-08T16:53:00Z">
            <w:rPr>
              <w:rFonts w:eastAsia="Times New Roman"/>
              <w:kern w:val="0"/>
              <w14:ligatures w14:val="none"/>
            </w:rPr>
          </w:rPrChange>
        </w:rPr>
        <w:t>Dynamic Pricing: Adjust beer prices to optimize sales while considering the negative impact of price increases on demand.</w:t>
      </w:r>
    </w:p>
    <w:p w14:paraId="103C803E" w14:textId="77777777" w:rsidR="00C75376" w:rsidRPr="00D5375F" w:rsidRDefault="00236BE7" w:rsidP="009933E0">
      <w:pPr>
        <w:pStyle w:val="ListParagraph"/>
        <w:numPr>
          <w:ilvl w:val="0"/>
          <w:numId w:val="16"/>
        </w:numPr>
        <w:rPr>
          <w:rFonts w:ascii="Times New Roman" w:eastAsia="Times New Roman" w:hAnsi="Times New Roman" w:cs="Times New Roman"/>
          <w:kern w:val="0"/>
          <w14:ligatures w14:val="none"/>
          <w:rPrChange w:id="492"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493" w:author="Hunter Berberich" w:date="2024-07-08T16:53:00Z">
            <w:rPr>
              <w:rFonts w:eastAsia="Times New Roman"/>
              <w:kern w:val="0"/>
              <w14:ligatures w14:val="none"/>
            </w:rPr>
          </w:rPrChange>
        </w:rPr>
        <w:t xml:space="preserve">Inventory Management: Use predictive insights to </w:t>
      </w:r>
      <w:r w:rsidR="001D33E3" w:rsidRPr="00D5375F">
        <w:rPr>
          <w:rFonts w:ascii="Times New Roman" w:eastAsia="Times New Roman" w:hAnsi="Times New Roman" w:cs="Times New Roman"/>
          <w:kern w:val="0"/>
          <w14:ligatures w14:val="none"/>
          <w:rPrChange w:id="494" w:author="Hunter Berberich" w:date="2024-07-08T16:53:00Z">
            <w:rPr>
              <w:rFonts w:eastAsia="Times New Roman"/>
              <w:kern w:val="0"/>
              <w14:ligatures w14:val="none"/>
            </w:rPr>
          </w:rPrChange>
        </w:rPr>
        <w:t>manage inventory levels better</w:t>
      </w:r>
      <w:r w:rsidRPr="00D5375F">
        <w:rPr>
          <w:rFonts w:ascii="Times New Roman" w:eastAsia="Times New Roman" w:hAnsi="Times New Roman" w:cs="Times New Roman"/>
          <w:kern w:val="0"/>
          <w14:ligatures w14:val="none"/>
          <w:rPrChange w:id="495" w:author="Hunter Berberich" w:date="2024-07-08T16:53:00Z">
            <w:rPr>
              <w:rFonts w:eastAsia="Times New Roman"/>
              <w:kern w:val="0"/>
              <w14:ligatures w14:val="none"/>
            </w:rPr>
          </w:rPrChange>
        </w:rPr>
        <w:t>, reducing the risk of stockouts or overstock situations.</w:t>
      </w:r>
    </w:p>
    <w:p w14:paraId="0A004507" w14:textId="77777777" w:rsidR="009933E0" w:rsidRPr="00D5375F" w:rsidRDefault="009933E0" w:rsidP="008348A0">
      <w:pPr>
        <w:rPr>
          <w:rFonts w:ascii="Times New Roman" w:eastAsia="Times New Roman" w:hAnsi="Times New Roman" w:cs="Times New Roman"/>
          <w:kern w:val="0"/>
          <w14:ligatures w14:val="none"/>
          <w:rPrChange w:id="496" w:author="Hunter Berberich" w:date="2024-07-08T16:53:00Z">
            <w:rPr>
              <w:rFonts w:eastAsia="Times New Roman"/>
              <w:kern w:val="0"/>
              <w14:ligatures w14:val="none"/>
            </w:rPr>
          </w:rPrChange>
        </w:rPr>
      </w:pPr>
    </w:p>
    <w:p w14:paraId="18A661DD" w14:textId="5CE31FBF" w:rsidR="009933E0" w:rsidRPr="00D5375F" w:rsidRDefault="00236BE7" w:rsidP="008348A0">
      <w:pPr>
        <w:rPr>
          <w:rFonts w:ascii="Times New Roman" w:eastAsia="Times New Roman" w:hAnsi="Times New Roman" w:cs="Times New Roman"/>
          <w:kern w:val="0"/>
          <w14:ligatures w14:val="none"/>
          <w:rPrChange w:id="497"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498" w:author="Hunter Berberich" w:date="2024-07-08T16:53:00Z">
            <w:rPr>
              <w:rFonts w:eastAsia="Times New Roman"/>
              <w:kern w:val="0"/>
              <w14:ligatures w14:val="none"/>
            </w:rPr>
          </w:rPrChange>
        </w:rPr>
        <w:lastRenderedPageBreak/>
        <w:t>By implementing these recommendations, Efes Beverage Group can significantly enhance forecasting accuracy and strategic planning, improving business outcomes.</w:t>
      </w:r>
    </w:p>
    <w:p w14:paraId="17147078" w14:textId="6B1B7D64" w:rsidR="00C77FE1" w:rsidRPr="00D5375F" w:rsidRDefault="00236BE7" w:rsidP="00735E79">
      <w:pPr>
        <w:pStyle w:val="Heading1"/>
        <w:rPr>
          <w:rFonts w:ascii="Times New Roman" w:eastAsia="Times New Roman" w:hAnsi="Times New Roman" w:cs="Times New Roman"/>
          <w:rPrChange w:id="499" w:author="Hunter Berberich" w:date="2024-07-08T16:53:00Z">
            <w:rPr>
              <w:rFonts w:eastAsia="Times New Roman"/>
            </w:rPr>
          </w:rPrChange>
        </w:rPr>
      </w:pPr>
      <w:bookmarkStart w:id="500" w:name="_Toc171206070"/>
      <w:r w:rsidRPr="00D5375F">
        <w:rPr>
          <w:rFonts w:ascii="Times New Roman" w:eastAsia="Times New Roman" w:hAnsi="Times New Roman" w:cs="Times New Roman"/>
          <w:rPrChange w:id="501" w:author="Hunter Berberich" w:date="2024-07-08T16:53:00Z">
            <w:rPr>
              <w:rFonts w:eastAsia="Times New Roman"/>
            </w:rPr>
          </w:rPrChange>
        </w:rPr>
        <w:t>Predictive Model Development</w:t>
      </w:r>
      <w:r w:rsidR="4CFE6FE6" w:rsidRPr="00D5375F">
        <w:rPr>
          <w:rFonts w:ascii="Times New Roman" w:eastAsia="Times New Roman" w:hAnsi="Times New Roman" w:cs="Times New Roman"/>
          <w:rPrChange w:id="502" w:author="Hunter Berberich" w:date="2024-07-08T16:53:00Z">
            <w:rPr>
              <w:rFonts w:eastAsia="Times New Roman"/>
            </w:rPr>
          </w:rPrChange>
        </w:rPr>
        <w:t xml:space="preserve"> and Variable Selection</w:t>
      </w:r>
      <w:bookmarkEnd w:id="500"/>
    </w:p>
    <w:p w14:paraId="2F422A22" w14:textId="54BB9002" w:rsidR="009933E0" w:rsidRPr="00D5375F" w:rsidRDefault="00236BE7" w:rsidP="008348A0">
      <w:pPr>
        <w:rPr>
          <w:rFonts w:ascii="Times New Roman" w:eastAsia="Times New Roman" w:hAnsi="Times New Roman" w:cs="Times New Roman"/>
          <w:kern w:val="0"/>
          <w14:ligatures w14:val="none"/>
          <w:rPrChange w:id="503"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504" w:author="Hunter Berberich" w:date="2024-07-08T16:53:00Z">
            <w:rPr>
              <w:rFonts w:eastAsia="Times New Roman"/>
              <w:kern w:val="0"/>
              <w14:ligatures w14:val="none"/>
            </w:rPr>
          </w:rPrChange>
        </w:rPr>
        <w:t xml:space="preserve">The </w:t>
      </w:r>
      <w:r w:rsidR="36270DA7" w:rsidRPr="00D5375F">
        <w:rPr>
          <w:rFonts w:ascii="Times New Roman" w:eastAsia="Times New Roman" w:hAnsi="Times New Roman" w:cs="Times New Roman"/>
          <w:kern w:val="0"/>
          <w14:ligatures w14:val="none"/>
          <w:rPrChange w:id="505" w:author="Hunter Berberich" w:date="2024-07-08T16:53:00Z">
            <w:rPr>
              <w:rFonts w:eastAsia="Times New Roman"/>
              <w:kern w:val="0"/>
              <w14:ligatures w14:val="none"/>
            </w:rPr>
          </w:rPrChange>
        </w:rPr>
        <w:t xml:space="preserve">insights gained from the </w:t>
      </w:r>
      <w:r w:rsidRPr="00D5375F">
        <w:rPr>
          <w:rFonts w:ascii="Times New Roman" w:eastAsia="Times New Roman" w:hAnsi="Times New Roman" w:cs="Times New Roman"/>
          <w:kern w:val="0"/>
          <w14:ligatures w14:val="none"/>
          <w:rPrChange w:id="506" w:author="Hunter Berberich" w:date="2024-07-08T16:53:00Z">
            <w:rPr>
              <w:rFonts w:eastAsia="Times New Roman"/>
              <w:kern w:val="0"/>
              <w14:ligatures w14:val="none"/>
            </w:rPr>
          </w:rPrChange>
        </w:rPr>
        <w:t xml:space="preserve">explanatory regression model </w:t>
      </w:r>
      <w:r w:rsidR="36270DA7" w:rsidRPr="00D5375F">
        <w:rPr>
          <w:rFonts w:ascii="Times New Roman" w:eastAsia="Times New Roman" w:hAnsi="Times New Roman" w:cs="Times New Roman"/>
          <w:kern w:val="0"/>
          <w14:ligatures w14:val="none"/>
          <w:rPrChange w:id="507" w:author="Hunter Berberich" w:date="2024-07-08T16:53:00Z">
            <w:rPr>
              <w:rFonts w:eastAsia="Times New Roman"/>
              <w:kern w:val="0"/>
              <w14:ligatures w14:val="none"/>
            </w:rPr>
          </w:rPrChange>
        </w:rPr>
        <w:t xml:space="preserve">informed the development of the </w:t>
      </w:r>
      <w:r w:rsidR="7221E339" w:rsidRPr="00D5375F">
        <w:rPr>
          <w:rFonts w:ascii="Times New Roman" w:eastAsia="Times New Roman" w:hAnsi="Times New Roman" w:cs="Times New Roman"/>
          <w:kern w:val="0"/>
          <w14:ligatures w14:val="none"/>
          <w:rPrChange w:id="508" w:author="Hunter Berberich" w:date="2024-07-08T16:53:00Z">
            <w:rPr>
              <w:rFonts w:eastAsia="Times New Roman"/>
              <w:kern w:val="0"/>
              <w14:ligatures w14:val="none"/>
            </w:rPr>
          </w:rPrChange>
        </w:rPr>
        <w:t xml:space="preserve">three </w:t>
      </w:r>
      <w:r w:rsidR="6D760B93" w:rsidRPr="00D5375F">
        <w:rPr>
          <w:rFonts w:ascii="Times New Roman" w:eastAsia="Times New Roman" w:hAnsi="Times New Roman" w:cs="Times New Roman"/>
          <w:kern w:val="0"/>
          <w14:ligatures w14:val="none"/>
          <w:rPrChange w:id="509" w:author="Hunter Berberich" w:date="2024-07-08T16:53:00Z">
            <w:rPr>
              <w:rFonts w:eastAsia="Times New Roman"/>
              <w:kern w:val="0"/>
              <w14:ligatures w14:val="none"/>
            </w:rPr>
          </w:rPrChange>
        </w:rPr>
        <w:t>predicti</w:t>
      </w:r>
      <w:r w:rsidR="3628439A" w:rsidRPr="00D5375F">
        <w:rPr>
          <w:rFonts w:ascii="Times New Roman" w:eastAsia="Times New Roman" w:hAnsi="Times New Roman" w:cs="Times New Roman"/>
          <w:kern w:val="0"/>
          <w14:ligatures w14:val="none"/>
          <w:rPrChange w:id="510" w:author="Hunter Berberich" w:date="2024-07-08T16:53:00Z">
            <w:rPr>
              <w:rFonts w:eastAsia="Times New Roman"/>
              <w:kern w:val="0"/>
              <w14:ligatures w14:val="none"/>
            </w:rPr>
          </w:rPrChange>
        </w:rPr>
        <w:t>ve</w:t>
      </w:r>
      <w:r w:rsidR="6D760B93" w:rsidRPr="00D5375F">
        <w:rPr>
          <w:rFonts w:ascii="Times New Roman" w:eastAsia="Times New Roman" w:hAnsi="Times New Roman" w:cs="Times New Roman"/>
          <w:kern w:val="0"/>
          <w14:ligatures w14:val="none"/>
          <w:rPrChange w:id="511" w:author="Hunter Berberich" w:date="2024-07-08T16:53:00Z">
            <w:rPr>
              <w:rFonts w:eastAsia="Times New Roman"/>
              <w:kern w:val="0"/>
              <w14:ligatures w14:val="none"/>
            </w:rPr>
          </w:rPrChange>
        </w:rPr>
        <w:t xml:space="preserve"> </w:t>
      </w:r>
      <w:r w:rsidR="7D56AFF6" w:rsidRPr="00D5375F">
        <w:rPr>
          <w:rFonts w:ascii="Times New Roman" w:eastAsia="Times New Roman" w:hAnsi="Times New Roman" w:cs="Times New Roman"/>
          <w:kern w:val="0"/>
          <w14:ligatures w14:val="none"/>
          <w:rPrChange w:id="512" w:author="Hunter Berberich" w:date="2024-07-08T16:53:00Z">
            <w:rPr>
              <w:rFonts w:eastAsia="Times New Roman"/>
              <w:kern w:val="0"/>
              <w14:ligatures w14:val="none"/>
            </w:rPr>
          </w:rPrChange>
        </w:rPr>
        <w:t>mod</w:t>
      </w:r>
      <w:r w:rsidR="675C754C" w:rsidRPr="00D5375F">
        <w:rPr>
          <w:rFonts w:ascii="Times New Roman" w:eastAsia="Times New Roman" w:hAnsi="Times New Roman" w:cs="Times New Roman"/>
          <w:kern w:val="0"/>
          <w14:ligatures w14:val="none"/>
          <w:rPrChange w:id="513" w:author="Hunter Berberich" w:date="2024-07-08T16:53:00Z">
            <w:rPr>
              <w:rFonts w:eastAsia="Times New Roman"/>
              <w:kern w:val="0"/>
              <w14:ligatures w14:val="none"/>
            </w:rPr>
          </w:rPrChange>
        </w:rPr>
        <w:t>el</w:t>
      </w:r>
      <w:r w:rsidR="3CBCAB1E" w:rsidRPr="00D5375F">
        <w:rPr>
          <w:rFonts w:ascii="Times New Roman" w:eastAsia="Times New Roman" w:hAnsi="Times New Roman" w:cs="Times New Roman"/>
          <w:kern w:val="0"/>
          <w14:ligatures w14:val="none"/>
          <w:rPrChange w:id="514" w:author="Hunter Berberich" w:date="2024-07-08T16:53:00Z">
            <w:rPr>
              <w:rFonts w:eastAsia="Times New Roman"/>
              <w:kern w:val="0"/>
              <w14:ligatures w14:val="none"/>
            </w:rPr>
          </w:rPrChange>
        </w:rPr>
        <w:t xml:space="preserve"> candidate</w:t>
      </w:r>
      <w:r w:rsidR="675C754C" w:rsidRPr="00D5375F">
        <w:rPr>
          <w:rFonts w:ascii="Times New Roman" w:eastAsia="Times New Roman" w:hAnsi="Times New Roman" w:cs="Times New Roman"/>
          <w:kern w:val="0"/>
          <w14:ligatures w14:val="none"/>
          <w:rPrChange w:id="515" w:author="Hunter Berberich" w:date="2024-07-08T16:53:00Z">
            <w:rPr>
              <w:rFonts w:eastAsia="Times New Roman"/>
              <w:kern w:val="0"/>
              <w14:ligatures w14:val="none"/>
            </w:rPr>
          </w:rPrChange>
        </w:rPr>
        <w:t>s</w:t>
      </w:r>
      <w:r w:rsidR="0B684FBD" w:rsidRPr="00D5375F">
        <w:rPr>
          <w:rFonts w:ascii="Times New Roman" w:eastAsia="Times New Roman" w:hAnsi="Times New Roman" w:cs="Times New Roman"/>
          <w:kern w:val="0"/>
          <w14:ligatures w14:val="none"/>
          <w:rPrChange w:id="516" w:author="Hunter Berberich" w:date="2024-07-08T16:53:00Z">
            <w:rPr>
              <w:rFonts w:eastAsia="Times New Roman"/>
              <w:kern w:val="0"/>
              <w14:ligatures w14:val="none"/>
            </w:rPr>
          </w:rPrChange>
        </w:rPr>
        <w:t xml:space="preserve"> using two</w:t>
      </w:r>
      <w:r w:rsidR="183EB998" w:rsidRPr="00D5375F">
        <w:rPr>
          <w:rFonts w:ascii="Times New Roman" w:eastAsia="Times New Roman" w:hAnsi="Times New Roman" w:cs="Times New Roman"/>
          <w:kern w:val="0"/>
          <w14:ligatures w14:val="none"/>
          <w:rPrChange w:id="517" w:author="Hunter Berberich" w:date="2024-07-08T16:53:00Z">
            <w:rPr>
              <w:rFonts w:eastAsia="Times New Roman"/>
              <w:kern w:val="0"/>
              <w14:ligatures w14:val="none"/>
            </w:rPr>
          </w:rPrChange>
        </w:rPr>
        <w:t xml:space="preserve"> approaches: Multiple-Linear Regression</w:t>
      </w:r>
      <w:r w:rsidR="114DD07F" w:rsidRPr="00D5375F">
        <w:rPr>
          <w:rFonts w:ascii="Times New Roman" w:eastAsia="Times New Roman" w:hAnsi="Times New Roman" w:cs="Times New Roman"/>
          <w:kern w:val="0"/>
          <w14:ligatures w14:val="none"/>
          <w:rPrChange w:id="518" w:author="Hunter Berberich" w:date="2024-07-08T16:53:00Z">
            <w:rPr>
              <w:rFonts w:eastAsia="Times New Roman"/>
              <w:kern w:val="0"/>
              <w14:ligatures w14:val="none"/>
            </w:rPr>
          </w:rPrChange>
        </w:rPr>
        <w:t xml:space="preserve"> </w:t>
      </w:r>
      <w:r w:rsidR="1A0E8774" w:rsidRPr="00D5375F">
        <w:rPr>
          <w:rFonts w:ascii="Times New Roman" w:eastAsia="Times New Roman" w:hAnsi="Times New Roman" w:cs="Times New Roman"/>
          <w:kern w:val="0"/>
          <w14:ligatures w14:val="none"/>
          <w:rPrChange w:id="519" w:author="Hunter Berberich" w:date="2024-07-08T16:53:00Z">
            <w:rPr>
              <w:rFonts w:eastAsia="Times New Roman"/>
              <w:kern w:val="0"/>
              <w14:ligatures w14:val="none"/>
            </w:rPr>
          </w:rPrChange>
        </w:rPr>
        <w:t xml:space="preserve">and </w:t>
      </w:r>
      <w:r w:rsidR="463B9C87" w:rsidRPr="00D5375F">
        <w:rPr>
          <w:rFonts w:ascii="Times New Roman" w:eastAsia="Times New Roman" w:hAnsi="Times New Roman" w:cs="Times New Roman"/>
          <w:kern w:val="0"/>
          <w14:ligatures w14:val="none"/>
          <w:rPrChange w:id="520" w:author="Hunter Berberich" w:date="2024-07-08T16:53:00Z">
            <w:rPr>
              <w:rFonts w:eastAsia="Times New Roman"/>
              <w:kern w:val="0"/>
              <w14:ligatures w14:val="none"/>
            </w:rPr>
          </w:rPrChange>
        </w:rPr>
        <w:t xml:space="preserve">Holt-Winters Exponential Smoothing. </w:t>
      </w:r>
      <w:r w:rsidR="1E7FA4A6" w:rsidRPr="00D5375F">
        <w:rPr>
          <w:rFonts w:ascii="Times New Roman" w:eastAsia="Times New Roman" w:hAnsi="Times New Roman" w:cs="Times New Roman"/>
          <w:kern w:val="0"/>
          <w14:ligatures w14:val="none"/>
          <w:rPrChange w:id="521" w:author="Hunter Berberich" w:date="2024-07-08T16:53:00Z">
            <w:rPr>
              <w:rFonts w:eastAsia="Times New Roman"/>
              <w:kern w:val="0"/>
              <w14:ligatures w14:val="none"/>
            </w:rPr>
          </w:rPrChange>
        </w:rPr>
        <w:t xml:space="preserve">All models were trained on </w:t>
      </w:r>
      <w:r w:rsidRPr="00D5375F">
        <w:rPr>
          <w:rFonts w:ascii="Times New Roman" w:eastAsia="Times New Roman" w:hAnsi="Times New Roman" w:cs="Times New Roman"/>
          <w:kern w:val="0"/>
          <w14:ligatures w14:val="none"/>
          <w:rPrChange w:id="522" w:author="Hunter Berberich" w:date="2024-07-08T16:53:00Z">
            <w:rPr>
              <w:rFonts w:eastAsia="Times New Roman"/>
              <w:kern w:val="0"/>
              <w14:ligatures w14:val="none"/>
            </w:rPr>
          </w:rPrChange>
        </w:rPr>
        <w:t>data</w:t>
      </w:r>
      <w:r w:rsidR="356722CC" w:rsidRPr="00D5375F">
        <w:rPr>
          <w:rFonts w:ascii="Times New Roman" w:eastAsia="Times New Roman" w:hAnsi="Times New Roman" w:cs="Times New Roman"/>
          <w:kern w:val="0"/>
          <w14:ligatures w14:val="none"/>
          <w:rPrChange w:id="523" w:author="Hunter Berberich" w:date="2024-07-08T16:53:00Z">
            <w:rPr>
              <w:rFonts w:eastAsia="Times New Roman"/>
              <w:kern w:val="0"/>
              <w14:ligatures w14:val="none"/>
            </w:rPr>
          </w:rPrChange>
        </w:rPr>
        <w:t xml:space="preserve"> from 19</w:t>
      </w:r>
      <w:r w:rsidR="0AE8D422" w:rsidRPr="00D5375F">
        <w:rPr>
          <w:rFonts w:ascii="Times New Roman" w:eastAsia="Times New Roman" w:hAnsi="Times New Roman" w:cs="Times New Roman"/>
          <w:kern w:val="0"/>
          <w14:ligatures w14:val="none"/>
          <w:rPrChange w:id="524" w:author="Hunter Berberich" w:date="2024-07-08T16:53:00Z">
            <w:rPr>
              <w:rFonts w:eastAsia="Times New Roman"/>
              <w:kern w:val="0"/>
              <w14:ligatures w14:val="none"/>
            </w:rPr>
          </w:rPrChange>
        </w:rPr>
        <w:t>87-19</w:t>
      </w:r>
      <w:r w:rsidR="700B286F" w:rsidRPr="00D5375F">
        <w:rPr>
          <w:rFonts w:ascii="Times New Roman" w:eastAsia="Times New Roman" w:hAnsi="Times New Roman" w:cs="Times New Roman"/>
          <w:kern w:val="0"/>
          <w14:ligatures w14:val="none"/>
          <w:rPrChange w:id="525" w:author="Hunter Berberich" w:date="2024-07-08T16:53:00Z">
            <w:rPr>
              <w:rFonts w:eastAsia="Times New Roman"/>
              <w:kern w:val="0"/>
              <w14:ligatures w14:val="none"/>
            </w:rPr>
          </w:rPrChange>
        </w:rPr>
        <w:t>92</w:t>
      </w:r>
      <w:r w:rsidR="5968FE05" w:rsidRPr="00D5375F">
        <w:rPr>
          <w:rFonts w:ascii="Times New Roman" w:eastAsia="Times New Roman" w:hAnsi="Times New Roman" w:cs="Times New Roman"/>
          <w:kern w:val="0"/>
          <w14:ligatures w14:val="none"/>
          <w:rPrChange w:id="526" w:author="Hunter Berberich" w:date="2024-07-08T16:53:00Z">
            <w:rPr>
              <w:rFonts w:eastAsia="Times New Roman"/>
              <w:kern w:val="0"/>
              <w14:ligatures w14:val="none"/>
            </w:rPr>
          </w:rPrChange>
        </w:rPr>
        <w:t xml:space="preserve"> </w:t>
      </w:r>
      <w:r w:rsidRPr="00D5375F">
        <w:rPr>
          <w:rFonts w:ascii="Times New Roman" w:eastAsia="Times New Roman" w:hAnsi="Times New Roman" w:cs="Times New Roman"/>
          <w:kern w:val="0"/>
          <w14:ligatures w14:val="none"/>
          <w:rPrChange w:id="527" w:author="Hunter Berberich" w:date="2024-07-08T16:53:00Z">
            <w:rPr>
              <w:rFonts w:eastAsia="Times New Roman"/>
              <w:kern w:val="0"/>
              <w14:ligatures w14:val="none"/>
            </w:rPr>
          </w:rPrChange>
        </w:rPr>
        <w:t>and evaluated using out-of-sample testing</w:t>
      </w:r>
      <w:r w:rsidR="50702236" w:rsidRPr="00D5375F">
        <w:rPr>
          <w:rFonts w:ascii="Times New Roman" w:eastAsia="Times New Roman" w:hAnsi="Times New Roman" w:cs="Times New Roman"/>
          <w:kern w:val="0"/>
          <w14:ligatures w14:val="none"/>
          <w:rPrChange w:id="528" w:author="Hunter Berberich" w:date="2024-07-08T16:53:00Z">
            <w:rPr>
              <w:rFonts w:eastAsia="Times New Roman"/>
              <w:kern w:val="0"/>
              <w14:ligatures w14:val="none"/>
            </w:rPr>
          </w:rPrChange>
        </w:rPr>
        <w:t xml:space="preserve"> against 1993 data</w:t>
      </w:r>
      <w:r w:rsidRPr="00D5375F">
        <w:rPr>
          <w:rFonts w:ascii="Times New Roman" w:eastAsia="Times New Roman" w:hAnsi="Times New Roman" w:cs="Times New Roman"/>
          <w:kern w:val="0"/>
          <w14:ligatures w14:val="none"/>
          <w:rPrChange w:id="529" w:author="Hunter Berberich" w:date="2024-07-08T16:53:00Z">
            <w:rPr>
              <w:rFonts w:eastAsia="Times New Roman"/>
              <w:kern w:val="0"/>
              <w14:ligatures w14:val="none"/>
            </w:rPr>
          </w:rPrChange>
        </w:rPr>
        <w:t xml:space="preserve">. </w:t>
      </w:r>
      <w:r w:rsidR="2A948E3A" w:rsidRPr="00D5375F">
        <w:rPr>
          <w:rFonts w:ascii="Times New Roman" w:eastAsia="Times New Roman" w:hAnsi="Times New Roman" w:cs="Times New Roman"/>
          <w:kern w:val="0"/>
          <w14:ligatures w14:val="none"/>
          <w:rPrChange w:id="530" w:author="Hunter Berberich" w:date="2024-07-08T16:53:00Z">
            <w:rPr>
              <w:rFonts w:eastAsia="Times New Roman"/>
              <w:kern w:val="0"/>
              <w14:ligatures w14:val="none"/>
            </w:rPr>
          </w:rPrChange>
        </w:rPr>
        <w:t xml:space="preserve">Each </w:t>
      </w:r>
      <w:r w:rsidR="316D844F" w:rsidRPr="00D5375F">
        <w:rPr>
          <w:rFonts w:ascii="Times New Roman" w:eastAsia="Times New Roman" w:hAnsi="Times New Roman" w:cs="Times New Roman"/>
          <w:kern w:val="0"/>
          <w14:ligatures w14:val="none"/>
          <w:rPrChange w:id="531" w:author="Hunter Berberich" w:date="2024-07-08T16:53:00Z">
            <w:rPr>
              <w:rFonts w:eastAsia="Times New Roman"/>
              <w:kern w:val="0"/>
              <w14:ligatures w14:val="none"/>
            </w:rPr>
          </w:rPrChange>
        </w:rPr>
        <w:t>m</w:t>
      </w:r>
      <w:r w:rsidR="756F7EE7" w:rsidRPr="00D5375F">
        <w:rPr>
          <w:rFonts w:ascii="Times New Roman" w:eastAsia="Times New Roman" w:hAnsi="Times New Roman" w:cs="Times New Roman"/>
          <w:kern w:val="0"/>
          <w14:ligatures w14:val="none"/>
          <w:rPrChange w:id="532" w:author="Hunter Berberich" w:date="2024-07-08T16:53:00Z">
            <w:rPr>
              <w:rFonts w:eastAsia="Times New Roman"/>
              <w:kern w:val="0"/>
              <w14:ligatures w14:val="none"/>
            </w:rPr>
          </w:rPrChange>
        </w:rPr>
        <w:t>odel</w:t>
      </w:r>
      <w:r w:rsidR="4A2F9F76" w:rsidRPr="00D5375F">
        <w:rPr>
          <w:rFonts w:ascii="Times New Roman" w:eastAsia="Times New Roman" w:hAnsi="Times New Roman" w:cs="Times New Roman"/>
          <w:kern w:val="0"/>
          <w14:ligatures w14:val="none"/>
          <w:rPrChange w:id="533" w:author="Hunter Berberich" w:date="2024-07-08T16:53:00Z">
            <w:rPr>
              <w:rFonts w:eastAsia="Times New Roman"/>
              <w:kern w:val="0"/>
              <w14:ligatures w14:val="none"/>
            </w:rPr>
          </w:rPrChange>
        </w:rPr>
        <w:t>’s</w:t>
      </w:r>
      <w:r w:rsidR="183EB998" w:rsidRPr="00D5375F">
        <w:rPr>
          <w:rFonts w:ascii="Times New Roman" w:eastAsia="Times New Roman" w:hAnsi="Times New Roman" w:cs="Times New Roman"/>
          <w:kern w:val="0"/>
          <w14:ligatures w14:val="none"/>
          <w:rPrChange w:id="534" w:author="Hunter Berberich" w:date="2024-07-08T16:53:00Z">
            <w:rPr>
              <w:rFonts w:eastAsia="Times New Roman"/>
              <w:kern w:val="0"/>
              <w14:ligatures w14:val="none"/>
            </w:rPr>
          </w:rPrChange>
        </w:rPr>
        <w:t xml:space="preserve"> performance was assessed using </w:t>
      </w:r>
      <w:r w:rsidRPr="00D5375F">
        <w:rPr>
          <w:rFonts w:ascii="Times New Roman" w:eastAsia="Times New Roman" w:hAnsi="Times New Roman" w:cs="Times New Roman"/>
          <w:kern w:val="0"/>
          <w14:ligatures w14:val="none"/>
          <w:rPrChange w:id="535" w:author="Hunter Berberich" w:date="2024-07-08T16:53:00Z">
            <w:rPr>
              <w:rFonts w:eastAsia="Times New Roman"/>
              <w:kern w:val="0"/>
              <w14:ligatures w14:val="none"/>
            </w:rPr>
          </w:rPrChange>
        </w:rPr>
        <w:t xml:space="preserve">Mean Absolute </w:t>
      </w:r>
      <w:r w:rsidR="03700FB5" w:rsidRPr="00D5375F">
        <w:rPr>
          <w:rFonts w:ascii="Times New Roman" w:eastAsia="Times New Roman" w:hAnsi="Times New Roman" w:cs="Times New Roman"/>
          <w:kern w:val="0"/>
          <w14:ligatures w14:val="none"/>
          <w:rPrChange w:id="536" w:author="Hunter Berberich" w:date="2024-07-08T16:53:00Z">
            <w:rPr>
              <w:rFonts w:eastAsia="Times New Roman"/>
              <w:kern w:val="0"/>
              <w14:ligatures w14:val="none"/>
            </w:rPr>
          </w:rPrChange>
        </w:rPr>
        <w:t xml:space="preserve">Percent </w:t>
      </w:r>
      <w:r w:rsidRPr="00D5375F">
        <w:rPr>
          <w:rFonts w:ascii="Times New Roman" w:eastAsia="Times New Roman" w:hAnsi="Times New Roman" w:cs="Times New Roman"/>
          <w:kern w:val="0"/>
          <w14:ligatures w14:val="none"/>
          <w:rPrChange w:id="537" w:author="Hunter Berberich" w:date="2024-07-08T16:53:00Z">
            <w:rPr>
              <w:rFonts w:eastAsia="Times New Roman"/>
              <w:kern w:val="0"/>
              <w14:ligatures w14:val="none"/>
            </w:rPr>
          </w:rPrChange>
        </w:rPr>
        <w:t>Error (</w:t>
      </w:r>
      <w:r w:rsidR="68CBCAE8" w:rsidRPr="00D5375F">
        <w:rPr>
          <w:rFonts w:ascii="Times New Roman" w:eastAsia="Times New Roman" w:hAnsi="Times New Roman" w:cs="Times New Roman"/>
          <w:kern w:val="0"/>
          <w14:ligatures w14:val="none"/>
          <w:rPrChange w:id="538" w:author="Hunter Berberich" w:date="2024-07-08T16:53:00Z">
            <w:rPr>
              <w:rFonts w:eastAsia="Times New Roman"/>
              <w:kern w:val="0"/>
              <w14:ligatures w14:val="none"/>
            </w:rPr>
          </w:rPrChange>
        </w:rPr>
        <w:t>MA</w:t>
      </w:r>
      <w:r w:rsidR="7F89CF66" w:rsidRPr="00D5375F">
        <w:rPr>
          <w:rFonts w:ascii="Times New Roman" w:eastAsia="Times New Roman" w:hAnsi="Times New Roman" w:cs="Times New Roman"/>
          <w:kern w:val="0"/>
          <w14:ligatures w14:val="none"/>
          <w:rPrChange w:id="539" w:author="Hunter Berberich" w:date="2024-07-08T16:53:00Z">
            <w:rPr>
              <w:rFonts w:eastAsia="Times New Roman"/>
              <w:kern w:val="0"/>
              <w14:ligatures w14:val="none"/>
            </w:rPr>
          </w:rPrChange>
        </w:rPr>
        <w:t>P</w:t>
      </w:r>
      <w:r w:rsidR="68CBCAE8" w:rsidRPr="00D5375F">
        <w:rPr>
          <w:rFonts w:ascii="Times New Roman" w:eastAsia="Times New Roman" w:hAnsi="Times New Roman" w:cs="Times New Roman"/>
          <w:kern w:val="0"/>
          <w14:ligatures w14:val="none"/>
          <w:rPrChange w:id="540" w:author="Hunter Berberich" w:date="2024-07-08T16:53:00Z">
            <w:rPr>
              <w:rFonts w:eastAsia="Times New Roman"/>
              <w:kern w:val="0"/>
              <w14:ligatures w14:val="none"/>
            </w:rPr>
          </w:rPrChange>
        </w:rPr>
        <w:t>E</w:t>
      </w:r>
      <w:r w:rsidRPr="00D5375F">
        <w:rPr>
          <w:rFonts w:ascii="Times New Roman" w:eastAsia="Times New Roman" w:hAnsi="Times New Roman" w:cs="Times New Roman"/>
          <w:kern w:val="0"/>
          <w14:ligatures w14:val="none"/>
          <w:rPrChange w:id="541" w:author="Hunter Berberich" w:date="2024-07-08T16:53:00Z">
            <w:rPr>
              <w:rFonts w:eastAsia="Times New Roman"/>
              <w:kern w:val="0"/>
              <w14:ligatures w14:val="none"/>
            </w:rPr>
          </w:rPrChange>
        </w:rPr>
        <w:t>)</w:t>
      </w:r>
      <w:r w:rsidR="6C8A13FC" w:rsidRPr="00D5375F">
        <w:rPr>
          <w:rFonts w:ascii="Times New Roman" w:eastAsia="Times New Roman" w:hAnsi="Times New Roman" w:cs="Times New Roman"/>
          <w:kern w:val="0"/>
          <w14:ligatures w14:val="none"/>
          <w:rPrChange w:id="542" w:author="Hunter Berberich" w:date="2024-07-08T16:53:00Z">
            <w:rPr>
              <w:rFonts w:eastAsia="Times New Roman"/>
              <w:kern w:val="0"/>
              <w14:ligatures w14:val="none"/>
            </w:rPr>
          </w:rPrChange>
        </w:rPr>
        <w:t xml:space="preserve"> and </w:t>
      </w:r>
      <w:r w:rsidRPr="00D5375F">
        <w:rPr>
          <w:rFonts w:ascii="Times New Roman" w:eastAsia="Times New Roman" w:hAnsi="Times New Roman" w:cs="Times New Roman"/>
          <w:kern w:val="0"/>
          <w14:ligatures w14:val="none"/>
          <w:rPrChange w:id="543" w:author="Hunter Berberich" w:date="2024-07-08T16:53:00Z">
            <w:rPr>
              <w:rFonts w:eastAsia="Times New Roman"/>
              <w:kern w:val="0"/>
              <w14:ligatures w14:val="none"/>
            </w:rPr>
          </w:rPrChange>
        </w:rPr>
        <w:t xml:space="preserve">Mean </w:t>
      </w:r>
      <w:r w:rsidR="7A147CFF" w:rsidRPr="00D5375F">
        <w:rPr>
          <w:rFonts w:ascii="Times New Roman" w:eastAsia="Times New Roman" w:hAnsi="Times New Roman" w:cs="Times New Roman"/>
          <w:kern w:val="0"/>
          <w14:ligatures w14:val="none"/>
          <w:rPrChange w:id="544" w:author="Hunter Berberich" w:date="2024-07-08T16:53:00Z">
            <w:rPr>
              <w:rFonts w:eastAsia="Times New Roman"/>
              <w:kern w:val="0"/>
              <w14:ligatures w14:val="none"/>
            </w:rPr>
          </w:rPrChange>
        </w:rPr>
        <w:t>Percent</w:t>
      </w:r>
      <w:r w:rsidRPr="00D5375F">
        <w:rPr>
          <w:rFonts w:ascii="Times New Roman" w:eastAsia="Times New Roman" w:hAnsi="Times New Roman" w:cs="Times New Roman"/>
          <w:kern w:val="0"/>
          <w14:ligatures w14:val="none"/>
          <w:rPrChange w:id="545" w:author="Hunter Berberich" w:date="2024-07-08T16:53:00Z">
            <w:rPr>
              <w:rFonts w:eastAsia="Times New Roman"/>
              <w:kern w:val="0"/>
              <w14:ligatures w14:val="none"/>
            </w:rPr>
          </w:rPrChange>
        </w:rPr>
        <w:t xml:space="preserve"> Error</w:t>
      </w:r>
      <w:r w:rsidR="00327CE6" w:rsidRPr="00D5375F">
        <w:rPr>
          <w:rFonts w:ascii="Times New Roman" w:eastAsia="Times New Roman" w:hAnsi="Times New Roman" w:cs="Times New Roman"/>
          <w:kern w:val="0"/>
          <w14:ligatures w14:val="none"/>
          <w:rPrChange w:id="546" w:author="Hunter Berberich" w:date="2024-07-08T16:53:00Z">
            <w:rPr>
              <w:rFonts w:eastAsia="Times New Roman"/>
              <w:kern w:val="0"/>
              <w14:ligatures w14:val="none"/>
            </w:rPr>
          </w:rPrChange>
        </w:rPr>
        <w:t xml:space="preserve"> (MPE)</w:t>
      </w:r>
      <w:r w:rsidRPr="00D5375F">
        <w:rPr>
          <w:rFonts w:ascii="Times New Roman" w:eastAsia="Times New Roman" w:hAnsi="Times New Roman" w:cs="Times New Roman"/>
          <w:kern w:val="0"/>
          <w14:ligatures w14:val="none"/>
          <w:rPrChange w:id="547" w:author="Hunter Berberich" w:date="2024-07-08T16:53:00Z">
            <w:rPr>
              <w:rFonts w:eastAsia="Times New Roman"/>
              <w:kern w:val="0"/>
              <w14:ligatures w14:val="none"/>
            </w:rPr>
          </w:rPrChange>
        </w:rPr>
        <w:t xml:space="preserve"> </w:t>
      </w:r>
      <w:r w:rsidR="183EB998" w:rsidRPr="00D5375F">
        <w:rPr>
          <w:rFonts w:ascii="Times New Roman" w:eastAsia="Times New Roman" w:hAnsi="Times New Roman" w:cs="Times New Roman"/>
          <w:kern w:val="0"/>
          <w14:ligatures w14:val="none"/>
          <w:rPrChange w:id="548" w:author="Hunter Berberich" w:date="2024-07-08T16:53:00Z">
            <w:rPr>
              <w:rFonts w:eastAsia="Times New Roman"/>
              <w:kern w:val="0"/>
              <w14:ligatures w14:val="none"/>
            </w:rPr>
          </w:rPrChange>
        </w:rPr>
        <w:t>to assess bias and overall accuracy.</w:t>
      </w:r>
      <w:r w:rsidRPr="00D5375F">
        <w:rPr>
          <w:rFonts w:ascii="Times New Roman" w:eastAsia="Times New Roman" w:hAnsi="Times New Roman" w:cs="Times New Roman"/>
          <w:kern w:val="0"/>
          <w14:ligatures w14:val="none"/>
          <w:rPrChange w:id="549" w:author="Hunter Berberich" w:date="2024-07-08T16:53:00Z">
            <w:rPr>
              <w:rFonts w:eastAsia="Times New Roman"/>
              <w:kern w:val="0"/>
              <w14:ligatures w14:val="none"/>
            </w:rPr>
          </w:rPrChange>
        </w:rPr>
        <w:t xml:space="preserve"> </w:t>
      </w:r>
    </w:p>
    <w:p w14:paraId="4FF8C3FF" w14:textId="77777777" w:rsidR="00267708" w:rsidRPr="00D5375F" w:rsidRDefault="00267708" w:rsidP="008348A0">
      <w:pPr>
        <w:rPr>
          <w:rFonts w:ascii="Times New Roman" w:eastAsia="Times New Roman" w:hAnsi="Times New Roman" w:cs="Times New Roman"/>
          <w:kern w:val="0"/>
          <w14:ligatures w14:val="none"/>
          <w:rPrChange w:id="550" w:author="Hunter Berberich" w:date="2024-07-08T16:53:00Z">
            <w:rPr>
              <w:rFonts w:eastAsia="Times New Roman"/>
              <w:kern w:val="0"/>
              <w14:ligatures w14:val="none"/>
            </w:rPr>
          </w:rPrChange>
        </w:rPr>
      </w:pPr>
    </w:p>
    <w:p w14:paraId="14D5A260" w14:textId="77777777" w:rsidR="00786DC2" w:rsidRPr="00D5375F" w:rsidRDefault="00236BE7" w:rsidP="00267708">
      <w:pPr>
        <w:rPr>
          <w:rFonts w:ascii="Times New Roman" w:hAnsi="Times New Roman" w:cs="Times New Roman"/>
          <w:b/>
          <w:bCs/>
          <w:rPrChange w:id="551" w:author="Hunter Berberich" w:date="2024-07-08T16:53:00Z">
            <w:rPr>
              <w:b/>
              <w:bCs/>
            </w:rPr>
          </w:rPrChange>
        </w:rPr>
      </w:pPr>
      <w:r w:rsidRPr="00D5375F">
        <w:rPr>
          <w:rFonts w:ascii="Times New Roman" w:hAnsi="Times New Roman" w:cs="Times New Roman"/>
          <w:b/>
          <w:bCs/>
          <w:rPrChange w:id="552" w:author="Hunter Berberich" w:date="2024-07-08T16:53:00Z">
            <w:rPr>
              <w:b/>
              <w:bCs/>
            </w:rPr>
          </w:rPrChange>
        </w:rPr>
        <w:t>Time-lag P</w:t>
      </w:r>
      <w:r w:rsidR="0B104F36" w:rsidRPr="00D5375F">
        <w:rPr>
          <w:rFonts w:ascii="Times New Roman" w:hAnsi="Times New Roman" w:cs="Times New Roman"/>
          <w:b/>
          <w:bCs/>
          <w:rPrChange w:id="553" w:author="Hunter Berberich" w:date="2024-07-08T16:53:00Z">
            <w:rPr>
              <w:b/>
              <w:bCs/>
            </w:rPr>
          </w:rPrChange>
        </w:rPr>
        <w:t>redictive Regression Model</w:t>
      </w:r>
    </w:p>
    <w:p w14:paraId="62C2F3F2" w14:textId="77777777" w:rsidR="00DA2018" w:rsidRPr="00D5375F" w:rsidRDefault="00236BE7" w:rsidP="008348A0">
      <w:pPr>
        <w:rPr>
          <w:rFonts w:ascii="Times New Roman" w:eastAsia="Times New Roman" w:hAnsi="Times New Roman" w:cs="Times New Roman"/>
          <w:kern w:val="0"/>
          <w14:ligatures w14:val="none"/>
          <w:rPrChange w:id="554"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555" w:author="Hunter Berberich" w:date="2024-07-08T16:53:00Z">
            <w:rPr>
              <w:rFonts w:eastAsia="Times New Roman"/>
              <w:kern w:val="0"/>
              <w14:ligatures w14:val="none"/>
            </w:rPr>
          </w:rPrChange>
        </w:rPr>
        <w:t>The selected variables included beer consumption for periods (t</w:t>
      </w:r>
      <w:r w:rsidRPr="00D5375F">
        <w:rPr>
          <w:rFonts w:ascii="Times New Roman" w:eastAsia="Times New Roman" w:hAnsi="Times New Roman" w:cs="Times New Roman"/>
          <w:kern w:val="0"/>
          <w:vertAlign w:val="subscript"/>
          <w14:ligatures w14:val="none"/>
          <w:rPrChange w:id="556" w:author="Hunter Berberich" w:date="2024-07-08T16:53:00Z">
            <w:rPr>
              <w:rFonts w:eastAsia="Times New Roman"/>
              <w:kern w:val="0"/>
              <w:vertAlign w:val="subscript"/>
              <w14:ligatures w14:val="none"/>
            </w:rPr>
          </w:rPrChange>
        </w:rPr>
        <w:t>-</w:t>
      </w:r>
      <w:r w:rsidR="176EAD52" w:rsidRPr="00D5375F">
        <w:rPr>
          <w:rFonts w:ascii="Times New Roman" w:eastAsia="Times New Roman" w:hAnsi="Times New Roman" w:cs="Times New Roman"/>
          <w:kern w:val="0"/>
          <w:vertAlign w:val="subscript"/>
          <w14:ligatures w14:val="none"/>
          <w:rPrChange w:id="557" w:author="Hunter Berberich" w:date="2024-07-08T16:53:00Z">
            <w:rPr>
              <w:rFonts w:eastAsia="Times New Roman"/>
              <w:kern w:val="0"/>
              <w:vertAlign w:val="subscript"/>
              <w14:ligatures w14:val="none"/>
            </w:rPr>
          </w:rPrChange>
        </w:rPr>
        <w:t>4</w:t>
      </w:r>
      <w:r w:rsidR="176EAD52" w:rsidRPr="00D5375F">
        <w:rPr>
          <w:rFonts w:ascii="Times New Roman" w:eastAsia="Times New Roman" w:hAnsi="Times New Roman" w:cs="Times New Roman"/>
          <w:kern w:val="0"/>
          <w14:ligatures w14:val="none"/>
          <w:rPrChange w:id="558" w:author="Hunter Berberich" w:date="2024-07-08T16:53:00Z">
            <w:rPr>
              <w:rFonts w:eastAsia="Times New Roman"/>
              <w:kern w:val="0"/>
              <w14:ligatures w14:val="none"/>
            </w:rPr>
          </w:rPrChange>
        </w:rPr>
        <w:t>, t</w:t>
      </w:r>
      <w:r w:rsidR="176EAD52" w:rsidRPr="00D5375F">
        <w:rPr>
          <w:rFonts w:ascii="Times New Roman" w:eastAsia="Times New Roman" w:hAnsi="Times New Roman" w:cs="Times New Roman"/>
          <w:kern w:val="0"/>
          <w:vertAlign w:val="subscript"/>
          <w14:ligatures w14:val="none"/>
          <w:rPrChange w:id="559" w:author="Hunter Berberich" w:date="2024-07-08T16:53:00Z">
            <w:rPr>
              <w:rFonts w:eastAsia="Times New Roman"/>
              <w:kern w:val="0"/>
              <w:vertAlign w:val="subscript"/>
              <w14:ligatures w14:val="none"/>
            </w:rPr>
          </w:rPrChange>
        </w:rPr>
        <w:t>-7</w:t>
      </w:r>
      <w:r w:rsidR="176EAD52" w:rsidRPr="00D5375F">
        <w:rPr>
          <w:rFonts w:ascii="Times New Roman" w:eastAsia="Times New Roman" w:hAnsi="Times New Roman" w:cs="Times New Roman"/>
          <w:kern w:val="0"/>
          <w14:ligatures w14:val="none"/>
          <w:rPrChange w:id="560" w:author="Hunter Berberich" w:date="2024-07-08T16:53:00Z">
            <w:rPr>
              <w:rFonts w:eastAsia="Times New Roman"/>
              <w:kern w:val="0"/>
              <w14:ligatures w14:val="none"/>
            </w:rPr>
          </w:rPrChange>
        </w:rPr>
        <w:t>, t</w:t>
      </w:r>
      <w:r w:rsidR="176EAD52" w:rsidRPr="00D5375F">
        <w:rPr>
          <w:rFonts w:ascii="Times New Roman" w:eastAsia="Times New Roman" w:hAnsi="Times New Roman" w:cs="Times New Roman"/>
          <w:kern w:val="0"/>
          <w:vertAlign w:val="subscript"/>
          <w14:ligatures w14:val="none"/>
          <w:rPrChange w:id="561" w:author="Hunter Berberich" w:date="2024-07-08T16:53:00Z">
            <w:rPr>
              <w:rFonts w:eastAsia="Times New Roman"/>
              <w:kern w:val="0"/>
              <w:vertAlign w:val="subscript"/>
              <w14:ligatures w14:val="none"/>
            </w:rPr>
          </w:rPrChange>
        </w:rPr>
        <w:t>-9</w:t>
      </w:r>
      <w:r w:rsidR="176EAD52" w:rsidRPr="00D5375F">
        <w:rPr>
          <w:rFonts w:ascii="Times New Roman" w:eastAsia="Times New Roman" w:hAnsi="Times New Roman" w:cs="Times New Roman"/>
          <w:kern w:val="0"/>
          <w14:ligatures w14:val="none"/>
          <w:rPrChange w:id="562" w:author="Hunter Berberich" w:date="2024-07-08T16:53:00Z">
            <w:rPr>
              <w:rFonts w:eastAsia="Times New Roman"/>
              <w:kern w:val="0"/>
              <w14:ligatures w14:val="none"/>
            </w:rPr>
          </w:rPrChange>
        </w:rPr>
        <w:t>, t</w:t>
      </w:r>
      <w:r w:rsidR="176EAD52" w:rsidRPr="00D5375F">
        <w:rPr>
          <w:rFonts w:ascii="Times New Roman" w:eastAsia="Times New Roman" w:hAnsi="Times New Roman" w:cs="Times New Roman"/>
          <w:kern w:val="0"/>
          <w:vertAlign w:val="subscript"/>
          <w14:ligatures w14:val="none"/>
          <w:rPrChange w:id="563" w:author="Hunter Berberich" w:date="2024-07-08T16:53:00Z">
            <w:rPr>
              <w:rFonts w:eastAsia="Times New Roman"/>
              <w:kern w:val="0"/>
              <w:vertAlign w:val="subscript"/>
              <w14:ligatures w14:val="none"/>
            </w:rPr>
          </w:rPrChange>
        </w:rPr>
        <w:t>-11</w:t>
      </w:r>
      <w:r w:rsidR="176EAD52" w:rsidRPr="00D5375F">
        <w:rPr>
          <w:rFonts w:ascii="Times New Roman" w:eastAsia="Times New Roman" w:hAnsi="Times New Roman" w:cs="Times New Roman"/>
          <w:kern w:val="0"/>
          <w14:ligatures w14:val="none"/>
          <w:rPrChange w:id="564" w:author="Hunter Berberich" w:date="2024-07-08T16:53:00Z">
            <w:rPr>
              <w:rFonts w:eastAsia="Times New Roman"/>
              <w:kern w:val="0"/>
              <w14:ligatures w14:val="none"/>
            </w:rPr>
          </w:rPrChange>
        </w:rPr>
        <w:t>, t</w:t>
      </w:r>
      <w:r w:rsidR="176EAD52" w:rsidRPr="00D5375F">
        <w:rPr>
          <w:rFonts w:ascii="Times New Roman" w:eastAsia="Times New Roman" w:hAnsi="Times New Roman" w:cs="Times New Roman"/>
          <w:kern w:val="0"/>
          <w:vertAlign w:val="subscript"/>
          <w14:ligatures w14:val="none"/>
          <w:rPrChange w:id="565" w:author="Hunter Berberich" w:date="2024-07-08T16:53:00Z">
            <w:rPr>
              <w:rFonts w:eastAsia="Times New Roman"/>
              <w:kern w:val="0"/>
              <w:vertAlign w:val="subscript"/>
              <w14:ligatures w14:val="none"/>
            </w:rPr>
          </w:rPrChange>
        </w:rPr>
        <w:t>-12</w:t>
      </w:r>
      <w:r w:rsidR="537DC2FB" w:rsidRPr="00D5375F">
        <w:rPr>
          <w:rFonts w:ascii="Times New Roman" w:eastAsia="Times New Roman" w:hAnsi="Times New Roman" w:cs="Times New Roman"/>
          <w:kern w:val="0"/>
          <w14:ligatures w14:val="none"/>
          <w:rPrChange w:id="566" w:author="Hunter Berberich" w:date="2024-07-08T16:53:00Z">
            <w:rPr>
              <w:rFonts w:eastAsia="Times New Roman"/>
              <w:kern w:val="0"/>
              <w14:ligatures w14:val="none"/>
            </w:rPr>
          </w:rPrChange>
        </w:rPr>
        <w:t xml:space="preserve">); canned beer price for </w:t>
      </w:r>
      <w:r w:rsidR="7D04C436" w:rsidRPr="00D5375F">
        <w:rPr>
          <w:rFonts w:ascii="Times New Roman" w:eastAsia="Times New Roman" w:hAnsi="Times New Roman" w:cs="Times New Roman"/>
          <w:kern w:val="0"/>
          <w14:ligatures w14:val="none"/>
          <w:rPrChange w:id="567" w:author="Hunter Berberich" w:date="2024-07-08T16:53:00Z">
            <w:rPr>
              <w:rFonts w:eastAsia="Times New Roman"/>
              <w:kern w:val="0"/>
              <w14:ligatures w14:val="none"/>
            </w:rPr>
          </w:rPrChange>
        </w:rPr>
        <w:t>periods (t</w:t>
      </w:r>
      <w:r w:rsidR="7D04C436" w:rsidRPr="00D5375F">
        <w:rPr>
          <w:rFonts w:ascii="Times New Roman" w:eastAsia="Times New Roman" w:hAnsi="Times New Roman" w:cs="Times New Roman"/>
          <w:kern w:val="0"/>
          <w:vertAlign w:val="subscript"/>
          <w14:ligatures w14:val="none"/>
          <w:rPrChange w:id="568" w:author="Hunter Berberich" w:date="2024-07-08T16:53:00Z">
            <w:rPr>
              <w:rFonts w:eastAsia="Times New Roman"/>
              <w:kern w:val="0"/>
              <w:vertAlign w:val="subscript"/>
              <w14:ligatures w14:val="none"/>
            </w:rPr>
          </w:rPrChange>
        </w:rPr>
        <w:t>-</w:t>
      </w:r>
      <w:r w:rsidR="38E1E22A" w:rsidRPr="00D5375F">
        <w:rPr>
          <w:rFonts w:ascii="Times New Roman" w:eastAsia="Times New Roman" w:hAnsi="Times New Roman" w:cs="Times New Roman"/>
          <w:kern w:val="0"/>
          <w:vertAlign w:val="subscript"/>
          <w14:ligatures w14:val="none"/>
          <w:rPrChange w:id="569" w:author="Hunter Berberich" w:date="2024-07-08T16:53:00Z">
            <w:rPr>
              <w:rFonts w:eastAsia="Times New Roman"/>
              <w:kern w:val="0"/>
              <w:vertAlign w:val="subscript"/>
              <w14:ligatures w14:val="none"/>
            </w:rPr>
          </w:rPrChange>
        </w:rPr>
        <w:t>10</w:t>
      </w:r>
      <w:r w:rsidR="7D04C436" w:rsidRPr="00D5375F">
        <w:rPr>
          <w:rFonts w:ascii="Times New Roman" w:eastAsia="Times New Roman" w:hAnsi="Times New Roman" w:cs="Times New Roman"/>
          <w:kern w:val="0"/>
          <w14:ligatures w14:val="none"/>
          <w:rPrChange w:id="570" w:author="Hunter Berberich" w:date="2024-07-08T16:53:00Z">
            <w:rPr>
              <w:rFonts w:eastAsia="Times New Roman"/>
              <w:kern w:val="0"/>
              <w14:ligatures w14:val="none"/>
            </w:rPr>
          </w:rPrChange>
        </w:rPr>
        <w:t>, t</w:t>
      </w:r>
      <w:r w:rsidR="7D04C436" w:rsidRPr="00D5375F">
        <w:rPr>
          <w:rFonts w:ascii="Times New Roman" w:eastAsia="Times New Roman" w:hAnsi="Times New Roman" w:cs="Times New Roman"/>
          <w:kern w:val="0"/>
          <w:vertAlign w:val="subscript"/>
          <w14:ligatures w14:val="none"/>
          <w:rPrChange w:id="571" w:author="Hunter Berberich" w:date="2024-07-08T16:53:00Z">
            <w:rPr>
              <w:rFonts w:eastAsia="Times New Roman"/>
              <w:kern w:val="0"/>
              <w:vertAlign w:val="subscript"/>
              <w14:ligatures w14:val="none"/>
            </w:rPr>
          </w:rPrChange>
        </w:rPr>
        <w:t>-</w:t>
      </w:r>
      <w:r w:rsidR="38E1E22A" w:rsidRPr="00D5375F">
        <w:rPr>
          <w:rFonts w:ascii="Times New Roman" w:eastAsia="Times New Roman" w:hAnsi="Times New Roman" w:cs="Times New Roman"/>
          <w:kern w:val="0"/>
          <w:vertAlign w:val="subscript"/>
          <w14:ligatures w14:val="none"/>
          <w:rPrChange w:id="572" w:author="Hunter Berberich" w:date="2024-07-08T16:53:00Z">
            <w:rPr>
              <w:rFonts w:eastAsia="Times New Roman"/>
              <w:kern w:val="0"/>
              <w:vertAlign w:val="subscript"/>
              <w14:ligatures w14:val="none"/>
            </w:rPr>
          </w:rPrChange>
        </w:rPr>
        <w:t>11</w:t>
      </w:r>
      <w:r w:rsidR="7D04C436" w:rsidRPr="00D5375F">
        <w:rPr>
          <w:rFonts w:ascii="Times New Roman" w:eastAsia="Times New Roman" w:hAnsi="Times New Roman" w:cs="Times New Roman"/>
          <w:kern w:val="0"/>
          <w14:ligatures w14:val="none"/>
          <w:rPrChange w:id="573" w:author="Hunter Berberich" w:date="2024-07-08T16:53:00Z">
            <w:rPr>
              <w:rFonts w:eastAsia="Times New Roman"/>
              <w:kern w:val="0"/>
              <w14:ligatures w14:val="none"/>
            </w:rPr>
          </w:rPrChange>
        </w:rPr>
        <w:t>, t</w:t>
      </w:r>
      <w:r w:rsidR="7D04C436" w:rsidRPr="00D5375F">
        <w:rPr>
          <w:rFonts w:ascii="Times New Roman" w:eastAsia="Times New Roman" w:hAnsi="Times New Roman" w:cs="Times New Roman"/>
          <w:kern w:val="0"/>
          <w:vertAlign w:val="subscript"/>
          <w14:ligatures w14:val="none"/>
          <w:rPrChange w:id="574" w:author="Hunter Berberich" w:date="2024-07-08T16:53:00Z">
            <w:rPr>
              <w:rFonts w:eastAsia="Times New Roman"/>
              <w:kern w:val="0"/>
              <w:vertAlign w:val="subscript"/>
              <w14:ligatures w14:val="none"/>
            </w:rPr>
          </w:rPrChange>
        </w:rPr>
        <w:t>-</w:t>
      </w:r>
      <w:r w:rsidR="38E1E22A" w:rsidRPr="00D5375F">
        <w:rPr>
          <w:rFonts w:ascii="Times New Roman" w:eastAsia="Times New Roman" w:hAnsi="Times New Roman" w:cs="Times New Roman"/>
          <w:kern w:val="0"/>
          <w:vertAlign w:val="subscript"/>
          <w14:ligatures w14:val="none"/>
          <w:rPrChange w:id="575" w:author="Hunter Berberich" w:date="2024-07-08T16:53:00Z">
            <w:rPr>
              <w:rFonts w:eastAsia="Times New Roman"/>
              <w:kern w:val="0"/>
              <w:vertAlign w:val="subscript"/>
              <w14:ligatures w14:val="none"/>
            </w:rPr>
          </w:rPrChange>
        </w:rPr>
        <w:t>12</w:t>
      </w:r>
      <w:r w:rsidR="7D04C436" w:rsidRPr="00D5375F">
        <w:rPr>
          <w:rFonts w:ascii="Times New Roman" w:eastAsia="Times New Roman" w:hAnsi="Times New Roman" w:cs="Times New Roman"/>
          <w:kern w:val="0"/>
          <w14:ligatures w14:val="none"/>
          <w:rPrChange w:id="576" w:author="Hunter Berberich" w:date="2024-07-08T16:53:00Z">
            <w:rPr>
              <w:rFonts w:eastAsia="Times New Roman"/>
              <w:kern w:val="0"/>
              <w14:ligatures w14:val="none"/>
            </w:rPr>
          </w:rPrChange>
        </w:rPr>
        <w:t>)</w:t>
      </w:r>
      <w:r w:rsidR="1CDA8A48" w:rsidRPr="00D5375F">
        <w:rPr>
          <w:rFonts w:ascii="Times New Roman" w:eastAsia="Times New Roman" w:hAnsi="Times New Roman" w:cs="Times New Roman"/>
          <w:kern w:val="0"/>
          <w14:ligatures w14:val="none"/>
          <w:rPrChange w:id="577" w:author="Hunter Berberich" w:date="2024-07-08T16:53:00Z">
            <w:rPr>
              <w:rFonts w:eastAsia="Times New Roman"/>
              <w:kern w:val="0"/>
              <w14:ligatures w14:val="none"/>
            </w:rPr>
          </w:rPrChange>
        </w:rPr>
        <w:t>;</w:t>
      </w:r>
      <w:r w:rsidR="38E1E22A" w:rsidRPr="00D5375F">
        <w:rPr>
          <w:rFonts w:ascii="Times New Roman" w:eastAsia="Times New Roman" w:hAnsi="Times New Roman" w:cs="Times New Roman"/>
          <w:kern w:val="0"/>
          <w14:ligatures w14:val="none"/>
          <w:rPrChange w:id="578" w:author="Hunter Berberich" w:date="2024-07-08T16:53:00Z">
            <w:rPr>
              <w:rFonts w:eastAsia="Times New Roman"/>
              <w:kern w:val="0"/>
              <w14:ligatures w14:val="none"/>
            </w:rPr>
          </w:rPrChange>
        </w:rPr>
        <w:t xml:space="preserve"> and total tourists for periods (t</w:t>
      </w:r>
      <w:r w:rsidR="38E1E22A" w:rsidRPr="00D5375F">
        <w:rPr>
          <w:rFonts w:ascii="Times New Roman" w:eastAsia="Times New Roman" w:hAnsi="Times New Roman" w:cs="Times New Roman"/>
          <w:kern w:val="0"/>
          <w:vertAlign w:val="subscript"/>
          <w14:ligatures w14:val="none"/>
          <w:rPrChange w:id="579" w:author="Hunter Berberich" w:date="2024-07-08T16:53:00Z">
            <w:rPr>
              <w:rFonts w:eastAsia="Times New Roman"/>
              <w:kern w:val="0"/>
              <w:vertAlign w:val="subscript"/>
              <w14:ligatures w14:val="none"/>
            </w:rPr>
          </w:rPrChange>
        </w:rPr>
        <w:t>-</w:t>
      </w:r>
      <w:r w:rsidR="1CDA8A48" w:rsidRPr="00D5375F">
        <w:rPr>
          <w:rFonts w:ascii="Times New Roman" w:eastAsia="Times New Roman" w:hAnsi="Times New Roman" w:cs="Times New Roman"/>
          <w:kern w:val="0"/>
          <w:vertAlign w:val="subscript"/>
          <w14:ligatures w14:val="none"/>
          <w:rPrChange w:id="580" w:author="Hunter Berberich" w:date="2024-07-08T16:53:00Z">
            <w:rPr>
              <w:rFonts w:eastAsia="Times New Roman"/>
              <w:kern w:val="0"/>
              <w:vertAlign w:val="subscript"/>
              <w14:ligatures w14:val="none"/>
            </w:rPr>
          </w:rPrChange>
        </w:rPr>
        <w:t>3</w:t>
      </w:r>
      <w:r w:rsidR="38E1E22A" w:rsidRPr="00D5375F">
        <w:rPr>
          <w:rFonts w:ascii="Times New Roman" w:eastAsia="Times New Roman" w:hAnsi="Times New Roman" w:cs="Times New Roman"/>
          <w:kern w:val="0"/>
          <w14:ligatures w14:val="none"/>
          <w:rPrChange w:id="581" w:author="Hunter Berberich" w:date="2024-07-08T16:53:00Z">
            <w:rPr>
              <w:rFonts w:eastAsia="Times New Roman"/>
              <w:kern w:val="0"/>
              <w14:ligatures w14:val="none"/>
            </w:rPr>
          </w:rPrChange>
        </w:rPr>
        <w:t>, t</w:t>
      </w:r>
      <w:r w:rsidR="38E1E22A" w:rsidRPr="00D5375F">
        <w:rPr>
          <w:rFonts w:ascii="Times New Roman" w:eastAsia="Times New Roman" w:hAnsi="Times New Roman" w:cs="Times New Roman"/>
          <w:kern w:val="0"/>
          <w:vertAlign w:val="subscript"/>
          <w14:ligatures w14:val="none"/>
          <w:rPrChange w:id="582" w:author="Hunter Berberich" w:date="2024-07-08T16:53:00Z">
            <w:rPr>
              <w:rFonts w:eastAsia="Times New Roman"/>
              <w:kern w:val="0"/>
              <w:vertAlign w:val="subscript"/>
              <w14:ligatures w14:val="none"/>
            </w:rPr>
          </w:rPrChange>
        </w:rPr>
        <w:t>-</w:t>
      </w:r>
      <w:r w:rsidR="1CDA8A48" w:rsidRPr="00D5375F">
        <w:rPr>
          <w:rFonts w:ascii="Times New Roman" w:eastAsia="Times New Roman" w:hAnsi="Times New Roman" w:cs="Times New Roman"/>
          <w:kern w:val="0"/>
          <w:vertAlign w:val="subscript"/>
          <w14:ligatures w14:val="none"/>
          <w:rPrChange w:id="583" w:author="Hunter Berberich" w:date="2024-07-08T16:53:00Z">
            <w:rPr>
              <w:rFonts w:eastAsia="Times New Roman"/>
              <w:kern w:val="0"/>
              <w:vertAlign w:val="subscript"/>
              <w14:ligatures w14:val="none"/>
            </w:rPr>
          </w:rPrChange>
        </w:rPr>
        <w:t>5</w:t>
      </w:r>
      <w:r w:rsidR="38E1E22A" w:rsidRPr="00D5375F">
        <w:rPr>
          <w:rFonts w:ascii="Times New Roman" w:eastAsia="Times New Roman" w:hAnsi="Times New Roman" w:cs="Times New Roman"/>
          <w:kern w:val="0"/>
          <w14:ligatures w14:val="none"/>
          <w:rPrChange w:id="584" w:author="Hunter Berberich" w:date="2024-07-08T16:53:00Z">
            <w:rPr>
              <w:rFonts w:eastAsia="Times New Roman"/>
              <w:kern w:val="0"/>
              <w14:ligatures w14:val="none"/>
            </w:rPr>
          </w:rPrChange>
        </w:rPr>
        <w:t>, t</w:t>
      </w:r>
      <w:r w:rsidR="38E1E22A" w:rsidRPr="00D5375F">
        <w:rPr>
          <w:rFonts w:ascii="Times New Roman" w:eastAsia="Times New Roman" w:hAnsi="Times New Roman" w:cs="Times New Roman"/>
          <w:kern w:val="0"/>
          <w:vertAlign w:val="subscript"/>
          <w14:ligatures w14:val="none"/>
          <w:rPrChange w:id="585" w:author="Hunter Berberich" w:date="2024-07-08T16:53:00Z">
            <w:rPr>
              <w:rFonts w:eastAsia="Times New Roman"/>
              <w:kern w:val="0"/>
              <w:vertAlign w:val="subscript"/>
              <w14:ligatures w14:val="none"/>
            </w:rPr>
          </w:rPrChange>
        </w:rPr>
        <w:t>-</w:t>
      </w:r>
      <w:r w:rsidR="1CDA8A48" w:rsidRPr="00D5375F">
        <w:rPr>
          <w:rFonts w:ascii="Times New Roman" w:eastAsia="Times New Roman" w:hAnsi="Times New Roman" w:cs="Times New Roman"/>
          <w:kern w:val="0"/>
          <w:vertAlign w:val="subscript"/>
          <w14:ligatures w14:val="none"/>
          <w:rPrChange w:id="586" w:author="Hunter Berberich" w:date="2024-07-08T16:53:00Z">
            <w:rPr>
              <w:rFonts w:eastAsia="Times New Roman"/>
              <w:kern w:val="0"/>
              <w:vertAlign w:val="subscript"/>
              <w14:ligatures w14:val="none"/>
            </w:rPr>
          </w:rPrChange>
        </w:rPr>
        <w:t>6</w:t>
      </w:r>
      <w:r w:rsidR="38E1E22A" w:rsidRPr="00D5375F">
        <w:rPr>
          <w:rFonts w:ascii="Times New Roman" w:eastAsia="Times New Roman" w:hAnsi="Times New Roman" w:cs="Times New Roman"/>
          <w:kern w:val="0"/>
          <w14:ligatures w14:val="none"/>
          <w:rPrChange w:id="587" w:author="Hunter Berberich" w:date="2024-07-08T16:53:00Z">
            <w:rPr>
              <w:rFonts w:eastAsia="Times New Roman"/>
              <w:kern w:val="0"/>
              <w14:ligatures w14:val="none"/>
            </w:rPr>
          </w:rPrChange>
        </w:rPr>
        <w:t>, t</w:t>
      </w:r>
      <w:r w:rsidR="38E1E22A" w:rsidRPr="00D5375F">
        <w:rPr>
          <w:rFonts w:ascii="Times New Roman" w:eastAsia="Times New Roman" w:hAnsi="Times New Roman" w:cs="Times New Roman"/>
          <w:kern w:val="0"/>
          <w:vertAlign w:val="subscript"/>
          <w14:ligatures w14:val="none"/>
          <w:rPrChange w:id="588" w:author="Hunter Berberich" w:date="2024-07-08T16:53:00Z">
            <w:rPr>
              <w:rFonts w:eastAsia="Times New Roman"/>
              <w:kern w:val="0"/>
              <w:vertAlign w:val="subscript"/>
              <w14:ligatures w14:val="none"/>
            </w:rPr>
          </w:rPrChange>
        </w:rPr>
        <w:t>-</w:t>
      </w:r>
      <w:r w:rsidR="1CDA8A48" w:rsidRPr="00D5375F">
        <w:rPr>
          <w:rFonts w:ascii="Times New Roman" w:eastAsia="Times New Roman" w:hAnsi="Times New Roman" w:cs="Times New Roman"/>
          <w:kern w:val="0"/>
          <w:vertAlign w:val="subscript"/>
          <w14:ligatures w14:val="none"/>
          <w:rPrChange w:id="589" w:author="Hunter Berberich" w:date="2024-07-08T16:53:00Z">
            <w:rPr>
              <w:rFonts w:eastAsia="Times New Roman"/>
              <w:kern w:val="0"/>
              <w:vertAlign w:val="subscript"/>
              <w14:ligatures w14:val="none"/>
            </w:rPr>
          </w:rPrChange>
        </w:rPr>
        <w:t>7</w:t>
      </w:r>
      <w:r w:rsidR="38E1E22A" w:rsidRPr="00D5375F">
        <w:rPr>
          <w:rFonts w:ascii="Times New Roman" w:eastAsia="Times New Roman" w:hAnsi="Times New Roman" w:cs="Times New Roman"/>
          <w:kern w:val="0"/>
          <w14:ligatures w14:val="none"/>
          <w:rPrChange w:id="590" w:author="Hunter Berberich" w:date="2024-07-08T16:53:00Z">
            <w:rPr>
              <w:rFonts w:eastAsia="Times New Roman"/>
              <w:kern w:val="0"/>
              <w14:ligatures w14:val="none"/>
            </w:rPr>
          </w:rPrChange>
        </w:rPr>
        <w:t>, t</w:t>
      </w:r>
      <w:r w:rsidR="38E1E22A" w:rsidRPr="00D5375F">
        <w:rPr>
          <w:rFonts w:ascii="Times New Roman" w:eastAsia="Times New Roman" w:hAnsi="Times New Roman" w:cs="Times New Roman"/>
          <w:kern w:val="0"/>
          <w:vertAlign w:val="subscript"/>
          <w14:ligatures w14:val="none"/>
          <w:rPrChange w:id="591" w:author="Hunter Berberich" w:date="2024-07-08T16:53:00Z">
            <w:rPr>
              <w:rFonts w:eastAsia="Times New Roman"/>
              <w:kern w:val="0"/>
              <w:vertAlign w:val="subscript"/>
              <w14:ligatures w14:val="none"/>
            </w:rPr>
          </w:rPrChange>
        </w:rPr>
        <w:t>-</w:t>
      </w:r>
      <w:r w:rsidR="1CDA8A48" w:rsidRPr="00D5375F">
        <w:rPr>
          <w:rFonts w:ascii="Times New Roman" w:eastAsia="Times New Roman" w:hAnsi="Times New Roman" w:cs="Times New Roman"/>
          <w:kern w:val="0"/>
          <w:vertAlign w:val="subscript"/>
          <w14:ligatures w14:val="none"/>
          <w:rPrChange w:id="592" w:author="Hunter Berberich" w:date="2024-07-08T16:53:00Z">
            <w:rPr>
              <w:rFonts w:eastAsia="Times New Roman"/>
              <w:kern w:val="0"/>
              <w:vertAlign w:val="subscript"/>
              <w14:ligatures w14:val="none"/>
            </w:rPr>
          </w:rPrChange>
        </w:rPr>
        <w:t>9</w:t>
      </w:r>
      <w:r w:rsidR="38E1E22A" w:rsidRPr="00D5375F">
        <w:rPr>
          <w:rFonts w:ascii="Times New Roman" w:eastAsia="Times New Roman" w:hAnsi="Times New Roman" w:cs="Times New Roman"/>
          <w:kern w:val="0"/>
          <w14:ligatures w14:val="none"/>
          <w:rPrChange w:id="593" w:author="Hunter Berberich" w:date="2024-07-08T16:53:00Z">
            <w:rPr>
              <w:rFonts w:eastAsia="Times New Roman"/>
              <w:kern w:val="0"/>
              <w14:ligatures w14:val="none"/>
            </w:rPr>
          </w:rPrChange>
        </w:rPr>
        <w:t>)</w:t>
      </w:r>
      <w:r w:rsidR="1CDA8A48" w:rsidRPr="00D5375F">
        <w:rPr>
          <w:rFonts w:ascii="Times New Roman" w:eastAsia="Times New Roman" w:hAnsi="Times New Roman" w:cs="Times New Roman"/>
          <w:kern w:val="0"/>
          <w14:ligatures w14:val="none"/>
          <w:rPrChange w:id="594" w:author="Hunter Berberich" w:date="2024-07-08T16:53:00Z">
            <w:rPr>
              <w:rFonts w:eastAsia="Times New Roman"/>
              <w:kern w:val="0"/>
              <w14:ligatures w14:val="none"/>
            </w:rPr>
          </w:rPrChange>
        </w:rPr>
        <w:t>. The R-squared</w:t>
      </w:r>
      <w:r w:rsidR="14BC518E" w:rsidRPr="00D5375F">
        <w:rPr>
          <w:rFonts w:ascii="Times New Roman" w:eastAsia="Times New Roman" w:hAnsi="Times New Roman" w:cs="Times New Roman"/>
          <w:kern w:val="0"/>
          <w14:ligatures w14:val="none"/>
          <w:rPrChange w:id="595" w:author="Hunter Berberich" w:date="2024-07-08T16:53:00Z">
            <w:rPr>
              <w:rFonts w:eastAsia="Times New Roman"/>
              <w:kern w:val="0"/>
              <w14:ligatures w14:val="none"/>
            </w:rPr>
          </w:rPrChange>
        </w:rPr>
        <w:t xml:space="preserve"> was 0.9755</w:t>
      </w:r>
      <w:r w:rsidR="1CDA8A48" w:rsidRPr="00D5375F">
        <w:rPr>
          <w:rFonts w:ascii="Times New Roman" w:eastAsia="Times New Roman" w:hAnsi="Times New Roman" w:cs="Times New Roman"/>
          <w:kern w:val="0"/>
          <w14:ligatures w14:val="none"/>
          <w:rPrChange w:id="596" w:author="Hunter Berberich" w:date="2024-07-08T16:53:00Z">
            <w:rPr>
              <w:rFonts w:eastAsia="Times New Roman"/>
              <w:kern w:val="0"/>
              <w14:ligatures w14:val="none"/>
            </w:rPr>
          </w:rPrChange>
        </w:rPr>
        <w:t xml:space="preserve"> for the training data </w:t>
      </w:r>
      <w:r w:rsidR="14BC518E" w:rsidRPr="00D5375F">
        <w:rPr>
          <w:rFonts w:ascii="Times New Roman" w:eastAsia="Times New Roman" w:hAnsi="Times New Roman" w:cs="Times New Roman"/>
          <w:kern w:val="0"/>
          <w14:ligatures w14:val="none"/>
          <w:rPrChange w:id="597" w:author="Hunter Berberich" w:date="2024-07-08T16:53:00Z">
            <w:rPr>
              <w:rFonts w:eastAsia="Times New Roman"/>
              <w:kern w:val="0"/>
              <w14:ligatures w14:val="none"/>
            </w:rPr>
          </w:rPrChange>
        </w:rPr>
        <w:t>and 0.9818 for the testing data.</w:t>
      </w:r>
      <w:r w:rsidR="2EFDB73E" w:rsidRPr="00D5375F">
        <w:rPr>
          <w:rFonts w:ascii="Times New Roman" w:eastAsia="Times New Roman" w:hAnsi="Times New Roman" w:cs="Times New Roman"/>
          <w:kern w:val="0"/>
          <w14:ligatures w14:val="none"/>
          <w:rPrChange w:id="598" w:author="Hunter Berberich" w:date="2024-07-08T16:53:00Z">
            <w:rPr>
              <w:rFonts w:eastAsia="Times New Roman"/>
              <w:kern w:val="0"/>
              <w14:ligatures w14:val="none"/>
            </w:rPr>
          </w:rPrChange>
        </w:rPr>
        <w:t xml:space="preserve"> </w:t>
      </w:r>
      <w:r w:rsidR="2137B1D5" w:rsidRPr="00D5375F">
        <w:rPr>
          <w:rFonts w:ascii="Times New Roman" w:eastAsia="Times New Roman" w:hAnsi="Times New Roman" w:cs="Times New Roman"/>
          <w:kern w:val="0"/>
          <w14:ligatures w14:val="none"/>
          <w:rPrChange w:id="599" w:author="Hunter Berberich" w:date="2024-07-08T16:53:00Z">
            <w:rPr>
              <w:rFonts w:eastAsia="Times New Roman"/>
              <w:kern w:val="0"/>
              <w14:ligatures w14:val="none"/>
            </w:rPr>
          </w:rPrChange>
        </w:rPr>
        <w:t>Compared to the baseline model, a</w:t>
      </w:r>
      <w:r w:rsidR="2EFDB73E" w:rsidRPr="00D5375F">
        <w:rPr>
          <w:rFonts w:ascii="Times New Roman" w:eastAsia="Times New Roman" w:hAnsi="Times New Roman" w:cs="Times New Roman"/>
          <w:kern w:val="0"/>
          <w14:ligatures w14:val="none"/>
          <w:rPrChange w:id="600" w:author="Hunter Berberich" w:date="2024-07-08T16:53:00Z">
            <w:rPr>
              <w:rFonts w:eastAsia="Times New Roman"/>
              <w:kern w:val="0"/>
              <w14:ligatures w14:val="none"/>
            </w:rPr>
          </w:rPrChange>
        </w:rPr>
        <w:t xml:space="preserve">dding time-lagged variables improved the </w:t>
      </w:r>
      <w:r w:rsidR="71D4AE5A" w:rsidRPr="00D5375F">
        <w:rPr>
          <w:rFonts w:ascii="Times New Roman" w:eastAsia="Times New Roman" w:hAnsi="Times New Roman" w:cs="Times New Roman"/>
          <w:kern w:val="0"/>
          <w14:ligatures w14:val="none"/>
          <w:rPrChange w:id="601" w:author="Hunter Berberich" w:date="2024-07-08T16:53:00Z">
            <w:rPr>
              <w:rFonts w:eastAsia="Times New Roman"/>
              <w:kern w:val="0"/>
              <w14:ligatures w14:val="none"/>
            </w:rPr>
          </w:rPrChange>
        </w:rPr>
        <w:t xml:space="preserve">test set </w:t>
      </w:r>
      <w:r w:rsidR="2EFDB73E" w:rsidRPr="00D5375F">
        <w:rPr>
          <w:rFonts w:ascii="Times New Roman" w:eastAsia="Times New Roman" w:hAnsi="Times New Roman" w:cs="Times New Roman"/>
          <w:kern w:val="0"/>
          <w14:ligatures w14:val="none"/>
          <w:rPrChange w:id="602" w:author="Hunter Berberich" w:date="2024-07-08T16:53:00Z">
            <w:rPr>
              <w:rFonts w:eastAsia="Times New Roman"/>
              <w:kern w:val="0"/>
              <w14:ligatures w14:val="none"/>
            </w:rPr>
          </w:rPrChange>
        </w:rPr>
        <w:t>R-square</w:t>
      </w:r>
      <w:r w:rsidR="71D4AE5A" w:rsidRPr="00D5375F">
        <w:rPr>
          <w:rFonts w:ascii="Times New Roman" w:eastAsia="Times New Roman" w:hAnsi="Times New Roman" w:cs="Times New Roman"/>
          <w:kern w:val="0"/>
          <w14:ligatures w14:val="none"/>
          <w:rPrChange w:id="603" w:author="Hunter Berberich" w:date="2024-07-08T16:53:00Z">
            <w:rPr>
              <w:rFonts w:eastAsia="Times New Roman"/>
              <w:kern w:val="0"/>
              <w14:ligatures w14:val="none"/>
            </w:rPr>
          </w:rPrChange>
        </w:rPr>
        <w:t xml:space="preserve">d </w:t>
      </w:r>
      <w:r w:rsidR="3C28F3F7" w:rsidRPr="00D5375F">
        <w:rPr>
          <w:rFonts w:ascii="Times New Roman" w:eastAsia="Times New Roman" w:hAnsi="Times New Roman" w:cs="Times New Roman"/>
          <w:kern w:val="0"/>
          <w14:ligatures w14:val="none"/>
          <w:rPrChange w:id="604" w:author="Hunter Berberich" w:date="2024-07-08T16:53:00Z">
            <w:rPr>
              <w:rFonts w:eastAsia="Times New Roman"/>
              <w:kern w:val="0"/>
              <w14:ligatures w14:val="none"/>
            </w:rPr>
          </w:rPrChange>
        </w:rPr>
        <w:t>by 0.1046 (</w:t>
      </w:r>
      <w:r w:rsidR="71D4AE5A" w:rsidRPr="00D5375F">
        <w:rPr>
          <w:rFonts w:ascii="Times New Roman" w:eastAsia="Times New Roman" w:hAnsi="Times New Roman" w:cs="Times New Roman"/>
          <w:kern w:val="0"/>
          <w14:ligatures w14:val="none"/>
          <w:rPrChange w:id="605" w:author="Hunter Berberich" w:date="2024-07-08T16:53:00Z">
            <w:rPr>
              <w:rFonts w:eastAsia="Times New Roman"/>
              <w:kern w:val="0"/>
              <w14:ligatures w14:val="none"/>
            </w:rPr>
          </w:rPrChange>
        </w:rPr>
        <w:t>12%)</w:t>
      </w:r>
      <w:r w:rsidR="371C9CEC" w:rsidRPr="00D5375F">
        <w:rPr>
          <w:rFonts w:ascii="Times New Roman" w:eastAsia="Times New Roman" w:hAnsi="Times New Roman" w:cs="Times New Roman"/>
          <w:kern w:val="0"/>
          <w14:ligatures w14:val="none"/>
          <w:rPrChange w:id="606" w:author="Hunter Berberich" w:date="2024-07-08T16:53:00Z">
            <w:rPr>
              <w:rFonts w:eastAsia="Times New Roman"/>
              <w:kern w:val="0"/>
              <w14:ligatures w14:val="none"/>
            </w:rPr>
          </w:rPrChange>
        </w:rPr>
        <w:t xml:space="preserve"> and the </w:t>
      </w:r>
      <w:r w:rsidR="1DFFEAA3" w:rsidRPr="00D5375F">
        <w:rPr>
          <w:rFonts w:ascii="Times New Roman" w:eastAsia="Times New Roman" w:hAnsi="Times New Roman" w:cs="Times New Roman"/>
          <w:kern w:val="0"/>
          <w14:ligatures w14:val="none"/>
          <w:rPrChange w:id="607" w:author="Hunter Berberich" w:date="2024-07-08T16:53:00Z">
            <w:rPr>
              <w:rFonts w:eastAsia="Times New Roman"/>
              <w:kern w:val="0"/>
              <w14:ligatures w14:val="none"/>
            </w:rPr>
          </w:rPrChange>
        </w:rPr>
        <w:t>RMSE (Root Mean Square Error)</w:t>
      </w:r>
      <w:r w:rsidR="65480B5E" w:rsidRPr="00D5375F">
        <w:rPr>
          <w:rFonts w:ascii="Times New Roman" w:eastAsia="Times New Roman" w:hAnsi="Times New Roman" w:cs="Times New Roman"/>
          <w:kern w:val="0"/>
          <w14:ligatures w14:val="none"/>
          <w:rPrChange w:id="608" w:author="Hunter Berberich" w:date="2024-07-08T16:53:00Z">
            <w:rPr>
              <w:rFonts w:eastAsia="Times New Roman"/>
              <w:kern w:val="0"/>
              <w14:ligatures w14:val="none"/>
            </w:rPr>
          </w:rPrChange>
        </w:rPr>
        <w:t xml:space="preserve"> by </w:t>
      </w:r>
      <w:r w:rsidR="4B6D8F9A" w:rsidRPr="00D5375F">
        <w:rPr>
          <w:rFonts w:ascii="Times New Roman" w:eastAsia="Times New Roman" w:hAnsi="Times New Roman" w:cs="Times New Roman"/>
          <w:kern w:val="0"/>
          <w14:ligatures w14:val="none"/>
          <w:rPrChange w:id="609" w:author="Hunter Berberich" w:date="2024-07-08T16:53:00Z">
            <w:rPr>
              <w:rFonts w:eastAsia="Times New Roman"/>
              <w:kern w:val="0"/>
              <w14:ligatures w14:val="none"/>
            </w:rPr>
          </w:rPrChange>
        </w:rPr>
        <w:t>7.4</w:t>
      </w:r>
      <w:r w:rsidR="4DA58F14" w:rsidRPr="00D5375F">
        <w:rPr>
          <w:rFonts w:ascii="Times New Roman" w:eastAsia="Times New Roman" w:hAnsi="Times New Roman" w:cs="Times New Roman"/>
          <w:kern w:val="0"/>
          <w14:ligatures w14:val="none"/>
          <w:rPrChange w:id="610" w:author="Hunter Berberich" w:date="2024-07-08T16:53:00Z">
            <w:rPr>
              <w:rFonts w:eastAsia="Times New Roman"/>
              <w:kern w:val="0"/>
              <w14:ligatures w14:val="none"/>
            </w:rPr>
          </w:rPrChange>
        </w:rPr>
        <w:t xml:space="preserve"> </w:t>
      </w:r>
      <w:r w:rsidR="2137B1D5" w:rsidRPr="00D5375F">
        <w:rPr>
          <w:rFonts w:ascii="Times New Roman" w:eastAsia="Times New Roman" w:hAnsi="Times New Roman" w:cs="Times New Roman"/>
          <w:kern w:val="0"/>
          <w14:ligatures w14:val="none"/>
          <w:rPrChange w:id="611" w:author="Hunter Berberich" w:date="2024-07-08T16:53:00Z">
            <w:rPr>
              <w:rFonts w:eastAsia="Times New Roman"/>
              <w:kern w:val="0"/>
              <w14:ligatures w14:val="none"/>
            </w:rPr>
          </w:rPrChange>
        </w:rPr>
        <w:t>million liters</w:t>
      </w:r>
      <w:r w:rsidR="4DA58F14" w:rsidRPr="00D5375F">
        <w:rPr>
          <w:rFonts w:ascii="Times New Roman" w:eastAsia="Times New Roman" w:hAnsi="Times New Roman" w:cs="Times New Roman"/>
          <w:kern w:val="0"/>
          <w14:ligatures w14:val="none"/>
          <w:rPrChange w:id="612" w:author="Hunter Berberich" w:date="2024-07-08T16:53:00Z">
            <w:rPr>
              <w:rFonts w:eastAsia="Times New Roman"/>
              <w:kern w:val="0"/>
              <w14:ligatures w14:val="none"/>
            </w:rPr>
          </w:rPrChange>
        </w:rPr>
        <w:t xml:space="preserve"> (</w:t>
      </w:r>
      <w:r w:rsidR="6200C4BD" w:rsidRPr="00D5375F">
        <w:rPr>
          <w:rFonts w:ascii="Times New Roman" w:eastAsia="Times New Roman" w:hAnsi="Times New Roman" w:cs="Times New Roman"/>
          <w:kern w:val="0"/>
          <w14:ligatures w14:val="none"/>
          <w:rPrChange w:id="613" w:author="Hunter Berberich" w:date="2024-07-08T16:53:00Z">
            <w:rPr>
              <w:rFonts w:eastAsia="Times New Roman"/>
              <w:kern w:val="0"/>
              <w14:ligatures w14:val="none"/>
            </w:rPr>
          </w:rPrChange>
        </w:rPr>
        <w:t>74%)</w:t>
      </w:r>
      <w:r w:rsidR="5F2C9E40" w:rsidRPr="00D5375F">
        <w:rPr>
          <w:rFonts w:ascii="Times New Roman" w:eastAsia="Times New Roman" w:hAnsi="Times New Roman" w:cs="Times New Roman"/>
          <w:kern w:val="0"/>
          <w14:ligatures w14:val="none"/>
          <w:rPrChange w:id="614" w:author="Hunter Berberich" w:date="2024-07-08T16:53:00Z">
            <w:rPr>
              <w:rFonts w:eastAsia="Times New Roman"/>
              <w:kern w:val="0"/>
              <w14:ligatures w14:val="none"/>
            </w:rPr>
          </w:rPrChange>
        </w:rPr>
        <w:t>.</w:t>
      </w:r>
    </w:p>
    <w:p w14:paraId="044999BD" w14:textId="77777777" w:rsidR="003C5906" w:rsidRPr="00D5375F" w:rsidRDefault="003C5906" w:rsidP="008348A0">
      <w:pPr>
        <w:rPr>
          <w:rFonts w:ascii="Times New Roman" w:eastAsia="Times New Roman" w:hAnsi="Times New Roman" w:cs="Times New Roman"/>
          <w:rPrChange w:id="615" w:author="Hunter Berberich" w:date="2024-07-08T16:53:00Z">
            <w:rPr>
              <w:rFonts w:eastAsia="Times New Roman"/>
            </w:rPr>
          </w:rPrChange>
        </w:rPr>
      </w:pPr>
    </w:p>
    <w:p w14:paraId="0EAF904B" w14:textId="001B93C4" w:rsidR="00066161" w:rsidRPr="00D5375F" w:rsidRDefault="00236BE7" w:rsidP="008348A0">
      <w:pPr>
        <w:rPr>
          <w:rFonts w:ascii="Times New Roman" w:eastAsia="Times New Roman" w:hAnsi="Times New Roman" w:cs="Times New Roman"/>
          <w:rPrChange w:id="616" w:author="Hunter Berberich" w:date="2024-07-08T16:53:00Z">
            <w:rPr>
              <w:rFonts w:eastAsia="Times New Roman"/>
            </w:rPr>
          </w:rPrChange>
        </w:rPr>
      </w:pPr>
      <w:r w:rsidRPr="00D5375F">
        <w:rPr>
          <w:rFonts w:ascii="Times New Roman" w:eastAsia="Times New Roman" w:hAnsi="Times New Roman" w:cs="Times New Roman"/>
          <w:rPrChange w:id="617" w:author="Hunter Berberich" w:date="2024-07-08T16:53:00Z">
            <w:rPr>
              <w:rFonts w:eastAsia="Times New Roman"/>
            </w:rPr>
          </w:rPrChange>
        </w:rPr>
        <w:t xml:space="preserve">The regression model highlighted key factors influencing beer demand, such as historical consumption, prices, and tourist numbers. Including time-lagged variables significantly improved forecasting accuracy, providing Efes Beverage Group with a robust strategic planning and inventory management tool. </w:t>
      </w:r>
    </w:p>
    <w:p w14:paraId="4BD13B35" w14:textId="77777777" w:rsidR="00267708" w:rsidRPr="00D5375F" w:rsidRDefault="00267708" w:rsidP="008348A0">
      <w:pPr>
        <w:rPr>
          <w:rFonts w:ascii="Times New Roman" w:eastAsia="Times New Roman" w:hAnsi="Times New Roman" w:cs="Times New Roman"/>
          <w:kern w:val="0"/>
          <w14:ligatures w14:val="none"/>
          <w:rPrChange w:id="618" w:author="Hunter Berberich" w:date="2024-07-08T16:53:00Z">
            <w:rPr>
              <w:rFonts w:eastAsia="Times New Roman"/>
              <w:kern w:val="0"/>
              <w14:ligatures w14:val="none"/>
            </w:rPr>
          </w:rPrChange>
        </w:rPr>
      </w:pPr>
    </w:p>
    <w:p w14:paraId="003F472B" w14:textId="77777777" w:rsidR="00C77FE1" w:rsidRPr="00D5375F" w:rsidRDefault="00236BE7" w:rsidP="00267708">
      <w:pPr>
        <w:rPr>
          <w:rFonts w:ascii="Times New Roman" w:hAnsi="Times New Roman" w:cs="Times New Roman"/>
          <w:b/>
          <w:bCs/>
          <w:rPrChange w:id="619" w:author="Hunter Berberich" w:date="2024-07-08T16:53:00Z">
            <w:rPr>
              <w:b/>
              <w:bCs/>
            </w:rPr>
          </w:rPrChange>
        </w:rPr>
      </w:pPr>
      <w:r w:rsidRPr="00D5375F">
        <w:rPr>
          <w:rFonts w:ascii="Times New Roman" w:hAnsi="Times New Roman" w:cs="Times New Roman"/>
          <w:b/>
          <w:bCs/>
          <w:rPrChange w:id="620" w:author="Hunter Berberich" w:date="2024-07-08T16:53:00Z">
            <w:rPr>
              <w:b/>
              <w:bCs/>
            </w:rPr>
          </w:rPrChange>
        </w:rPr>
        <w:t>Triple Exponential Smoothing</w:t>
      </w:r>
    </w:p>
    <w:p w14:paraId="014FF8D4" w14:textId="296FC591" w:rsidR="003C5906" w:rsidRPr="00D5375F" w:rsidRDefault="1D7F0FC0" w:rsidP="008348A0">
      <w:pPr>
        <w:rPr>
          <w:rFonts w:ascii="Times New Roman" w:eastAsia="Times New Roman" w:hAnsi="Times New Roman" w:cs="Times New Roman"/>
          <w:kern w:val="0"/>
          <w14:ligatures w14:val="none"/>
          <w:rPrChange w:id="621"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622" w:author="Hunter Berberich" w:date="2024-07-08T16:53:00Z">
            <w:rPr>
              <w:rFonts w:eastAsia="Times New Roman"/>
              <w:kern w:val="0"/>
              <w14:ligatures w14:val="none"/>
            </w:rPr>
          </w:rPrChange>
        </w:rPr>
        <w:t>For our</w:t>
      </w:r>
      <w:r w:rsidR="187969AC" w:rsidRPr="00D5375F">
        <w:rPr>
          <w:rFonts w:ascii="Times New Roman" w:eastAsia="Times New Roman" w:hAnsi="Times New Roman" w:cs="Times New Roman"/>
          <w:kern w:val="0"/>
          <w14:ligatures w14:val="none"/>
          <w:rPrChange w:id="623" w:author="Hunter Berberich" w:date="2024-07-08T16:53:00Z">
            <w:rPr>
              <w:rFonts w:eastAsia="Times New Roman"/>
              <w:kern w:val="0"/>
              <w14:ligatures w14:val="none"/>
            </w:rPr>
          </w:rPrChange>
        </w:rPr>
        <w:t xml:space="preserve"> predictive</w:t>
      </w:r>
      <w:r w:rsidRPr="00D5375F">
        <w:rPr>
          <w:rFonts w:ascii="Times New Roman" w:eastAsia="Times New Roman" w:hAnsi="Times New Roman" w:cs="Times New Roman"/>
          <w:kern w:val="0"/>
          <w14:ligatures w14:val="none"/>
          <w:rPrChange w:id="624" w:author="Hunter Berberich" w:date="2024-07-08T16:53:00Z">
            <w:rPr>
              <w:rFonts w:eastAsia="Times New Roman"/>
              <w:kern w:val="0"/>
              <w14:ligatures w14:val="none"/>
            </w:rPr>
          </w:rPrChange>
        </w:rPr>
        <w:t xml:space="preserve"> exponential smoothing</w:t>
      </w:r>
      <w:r w:rsidR="187969AC" w:rsidRPr="00D5375F">
        <w:rPr>
          <w:rFonts w:ascii="Times New Roman" w:eastAsia="Times New Roman" w:hAnsi="Times New Roman" w:cs="Times New Roman"/>
          <w:rPrChange w:id="625" w:author="Hunter Berberich" w:date="2024-07-08T16:53:00Z">
            <w:rPr>
              <w:rFonts w:eastAsia="Times New Roman"/>
            </w:rPr>
          </w:rPrChange>
        </w:rPr>
        <w:t xml:space="preserve"> model development for Anadolu Efes, the Triple Exponential Smoothing method, also known as the Holt-Winters model, was utilized</w:t>
      </w:r>
      <w:r w:rsidR="187969AC" w:rsidRPr="00D5375F">
        <w:rPr>
          <w:rFonts w:ascii="Times New Roman" w:eastAsia="Times New Roman" w:hAnsi="Times New Roman" w:cs="Times New Roman"/>
          <w:kern w:val="0"/>
          <w14:ligatures w14:val="none"/>
          <w:rPrChange w:id="626" w:author="Hunter Berberich" w:date="2024-07-08T16:53:00Z">
            <w:rPr>
              <w:rFonts w:eastAsia="Times New Roman"/>
              <w:kern w:val="0"/>
              <w14:ligatures w14:val="none"/>
            </w:rPr>
          </w:rPrChange>
        </w:rPr>
        <w:t xml:space="preserve"> due to its efficacy in capturing the trend and seasonality components inherent in </w:t>
      </w:r>
      <w:r w:rsidR="431F388F" w:rsidRPr="00D5375F">
        <w:rPr>
          <w:rFonts w:ascii="Times New Roman" w:eastAsia="Times New Roman" w:hAnsi="Times New Roman" w:cs="Times New Roman"/>
          <w:kern w:val="0"/>
          <w14:ligatures w14:val="none"/>
          <w:rPrChange w:id="627" w:author="Hunter Berberich" w:date="2024-07-08T16:53:00Z">
            <w:rPr>
              <w:rFonts w:eastAsia="Times New Roman"/>
              <w:kern w:val="0"/>
              <w14:ligatures w14:val="none"/>
            </w:rPr>
          </w:rPrChange>
        </w:rPr>
        <w:t>monthly beer demand time series</w:t>
      </w:r>
      <w:r w:rsidR="23A95B6A" w:rsidRPr="00D5375F">
        <w:rPr>
          <w:rFonts w:ascii="Times New Roman" w:eastAsia="Times New Roman" w:hAnsi="Times New Roman" w:cs="Times New Roman"/>
          <w:kern w:val="0"/>
          <w14:ligatures w14:val="none"/>
          <w:rPrChange w:id="628" w:author="Hunter Berberich" w:date="2024-07-08T16:53:00Z">
            <w:rPr>
              <w:rFonts w:eastAsia="Times New Roman"/>
              <w:kern w:val="0"/>
              <w14:ligatures w14:val="none"/>
            </w:rPr>
          </w:rPrChange>
        </w:rPr>
        <w:t xml:space="preserve">. The trend and seasonality components </w:t>
      </w:r>
      <w:r w:rsidR="23A95B6A" w:rsidRPr="00D5375F">
        <w:rPr>
          <w:rFonts w:ascii="Times New Roman" w:eastAsia="Times New Roman" w:hAnsi="Times New Roman" w:cs="Times New Roman"/>
          <w:rPrChange w:id="629" w:author="Hunter Berberich" w:date="2024-07-08T16:53:00Z">
            <w:rPr>
              <w:rFonts w:eastAsia="Times New Roman"/>
            </w:rPr>
          </w:rPrChange>
        </w:rPr>
        <w:t>were identified</w:t>
      </w:r>
      <w:r w:rsidR="23A95B6A" w:rsidRPr="00D5375F">
        <w:rPr>
          <w:rFonts w:ascii="Times New Roman" w:eastAsia="Times New Roman" w:hAnsi="Times New Roman" w:cs="Times New Roman"/>
          <w:kern w:val="0"/>
          <w14:ligatures w14:val="none"/>
          <w:rPrChange w:id="630" w:author="Hunter Berberich" w:date="2024-07-08T16:53:00Z">
            <w:rPr>
              <w:rFonts w:eastAsia="Times New Roman"/>
              <w:kern w:val="0"/>
              <w14:ligatures w14:val="none"/>
            </w:rPr>
          </w:rPrChange>
        </w:rPr>
        <w:t xml:space="preserve"> by plotting the beer consumption time series from 1987 - 1993</w:t>
      </w:r>
      <w:r w:rsidR="431F388F" w:rsidRPr="00D5375F">
        <w:rPr>
          <w:rFonts w:ascii="Times New Roman" w:eastAsia="Times New Roman" w:hAnsi="Times New Roman" w:cs="Times New Roman"/>
          <w:kern w:val="0"/>
          <w14:ligatures w14:val="none"/>
          <w:rPrChange w:id="631" w:author="Hunter Berberich" w:date="2024-07-08T16:53:00Z">
            <w:rPr>
              <w:rFonts w:eastAsia="Times New Roman"/>
              <w:kern w:val="0"/>
              <w14:ligatures w14:val="none"/>
            </w:rPr>
          </w:rPrChange>
        </w:rPr>
        <w:t xml:space="preserve"> (see</w:t>
      </w:r>
      <w:r w:rsidR="05B16802" w:rsidRPr="00D5375F">
        <w:rPr>
          <w:rFonts w:ascii="Times New Roman" w:eastAsia="Times New Roman" w:hAnsi="Times New Roman" w:cs="Times New Roman"/>
          <w:kern w:val="0"/>
          <w14:ligatures w14:val="none"/>
          <w:rPrChange w:id="632" w:author="Hunter Berberich" w:date="2024-07-08T16:53:00Z">
            <w:rPr>
              <w:rFonts w:eastAsia="Times New Roman"/>
              <w:kern w:val="0"/>
              <w14:ligatures w14:val="none"/>
            </w:rPr>
          </w:rPrChange>
        </w:rPr>
        <w:t xml:space="preserve"> </w:t>
      </w:r>
      <w:r w:rsidR="003C5906" w:rsidRPr="00D5375F">
        <w:rPr>
          <w:rFonts w:ascii="Times New Roman" w:eastAsia="Times New Roman" w:hAnsi="Times New Roman" w:cs="Times New Roman"/>
          <w:kern w:val="0"/>
          <w14:ligatures w14:val="none"/>
          <w:rPrChange w:id="633" w:author="Hunter Berberich" w:date="2024-07-08T16:53:00Z">
            <w:rPr>
              <w:rFonts w:eastAsia="Times New Roman"/>
              <w:kern w:val="0"/>
              <w14:ligatures w14:val="none"/>
            </w:rPr>
          </w:rPrChange>
        </w:rPr>
        <w:fldChar w:fldCharType="begin"/>
      </w:r>
      <w:r w:rsidR="003C5906" w:rsidRPr="00D5375F">
        <w:rPr>
          <w:rFonts w:ascii="Times New Roman" w:eastAsia="Times New Roman" w:hAnsi="Times New Roman" w:cs="Times New Roman"/>
          <w:kern w:val="0"/>
          <w14:ligatures w14:val="none"/>
          <w:rPrChange w:id="634" w:author="Hunter Berberich" w:date="2024-07-08T16:53:00Z">
            <w:rPr>
              <w:rFonts w:eastAsia="Times New Roman"/>
              <w:kern w:val="0"/>
              <w14:ligatures w14:val="none"/>
            </w:rPr>
          </w:rPrChange>
        </w:rPr>
        <w:instrText xml:space="preserve"> REF _Ref171200252 \h </w:instrText>
      </w:r>
      <w:r w:rsidR="00D5375F">
        <w:rPr>
          <w:rFonts w:ascii="Times New Roman" w:eastAsia="Times New Roman" w:hAnsi="Times New Roman" w:cs="Times New Roman"/>
          <w:kern w:val="0"/>
          <w14:ligatures w14:val="none"/>
        </w:rPr>
        <w:instrText xml:space="preserve"> \* MERGEFORMAT </w:instrText>
      </w:r>
      <w:r w:rsidR="003C5906" w:rsidRPr="00DB09D3">
        <w:rPr>
          <w:rFonts w:ascii="Times New Roman" w:eastAsia="Times New Roman" w:hAnsi="Times New Roman" w:cs="Times New Roman"/>
          <w:kern w:val="0"/>
          <w14:ligatures w14:val="none"/>
        </w:rPr>
      </w:r>
      <w:r w:rsidR="003C5906" w:rsidRPr="00D5375F">
        <w:rPr>
          <w:rFonts w:ascii="Times New Roman" w:eastAsia="Times New Roman" w:hAnsi="Times New Roman" w:cs="Times New Roman"/>
          <w:kern w:val="0"/>
          <w14:ligatures w14:val="none"/>
          <w:rPrChange w:id="635" w:author="Hunter Berberich" w:date="2024-07-08T16:53:00Z">
            <w:rPr>
              <w:rFonts w:eastAsia="Times New Roman"/>
              <w:kern w:val="0"/>
              <w14:ligatures w14:val="none"/>
            </w:rPr>
          </w:rPrChange>
        </w:rPr>
        <w:fldChar w:fldCharType="separate"/>
      </w:r>
      <w:r w:rsidR="451E25CD" w:rsidRPr="00D5375F">
        <w:rPr>
          <w:rFonts w:ascii="Times New Roman" w:hAnsi="Times New Roman" w:cs="Times New Roman"/>
          <w:rPrChange w:id="636" w:author="Hunter Berberich" w:date="2024-07-08T16:53:00Z">
            <w:rPr/>
          </w:rPrChange>
        </w:rPr>
        <w:t xml:space="preserve">Figure </w:t>
      </w:r>
      <w:r w:rsidR="451E25CD" w:rsidRPr="00D5375F">
        <w:rPr>
          <w:rFonts w:ascii="Times New Roman" w:hAnsi="Times New Roman" w:cs="Times New Roman"/>
          <w:noProof/>
          <w:rPrChange w:id="637" w:author="Hunter Berberich" w:date="2024-07-08T16:53:00Z">
            <w:rPr>
              <w:noProof/>
            </w:rPr>
          </w:rPrChange>
        </w:rPr>
        <w:t>1</w:t>
      </w:r>
      <w:r w:rsidR="003C5906" w:rsidRPr="00D5375F">
        <w:rPr>
          <w:rFonts w:ascii="Times New Roman" w:eastAsia="Times New Roman" w:hAnsi="Times New Roman" w:cs="Times New Roman"/>
          <w:kern w:val="0"/>
          <w14:ligatures w14:val="none"/>
          <w:rPrChange w:id="638" w:author="Hunter Berberich" w:date="2024-07-08T16:53:00Z">
            <w:rPr>
              <w:rFonts w:eastAsia="Times New Roman"/>
              <w:kern w:val="0"/>
              <w14:ligatures w14:val="none"/>
            </w:rPr>
          </w:rPrChange>
        </w:rPr>
        <w:fldChar w:fldCharType="end"/>
      </w:r>
      <w:r w:rsidR="431F388F" w:rsidRPr="00D5375F">
        <w:rPr>
          <w:rFonts w:ascii="Times New Roman" w:eastAsia="Times New Roman" w:hAnsi="Times New Roman" w:cs="Times New Roman"/>
          <w:kern w:val="0"/>
          <w14:ligatures w14:val="none"/>
          <w:rPrChange w:id="639" w:author="Hunter Berberich" w:date="2024-07-08T16:53:00Z">
            <w:rPr>
              <w:rFonts w:eastAsia="Times New Roman"/>
              <w:kern w:val="0"/>
              <w14:ligatures w14:val="none"/>
            </w:rPr>
          </w:rPrChange>
        </w:rPr>
        <w:t>)</w:t>
      </w:r>
      <w:r w:rsidR="187969AC" w:rsidRPr="00D5375F">
        <w:rPr>
          <w:rFonts w:ascii="Times New Roman" w:eastAsia="Times New Roman" w:hAnsi="Times New Roman" w:cs="Times New Roman"/>
          <w:kern w:val="0"/>
          <w14:ligatures w14:val="none"/>
          <w:rPrChange w:id="640" w:author="Hunter Berberich" w:date="2024-07-08T16:53:00Z">
            <w:rPr>
              <w:rFonts w:eastAsia="Times New Roman"/>
              <w:kern w:val="0"/>
              <w14:ligatures w14:val="none"/>
            </w:rPr>
          </w:rPrChange>
        </w:rPr>
        <w:t>. The model was developed and implemented to forecast the monthly beer demand by addressing three key components: level, trend, and seasonality.</w:t>
      </w:r>
      <w:r w:rsidR="05B16802" w:rsidRPr="00D5375F">
        <w:rPr>
          <w:rFonts w:ascii="Times New Roman" w:eastAsia="Times New Roman" w:hAnsi="Times New Roman" w:cs="Times New Roman"/>
          <w:kern w:val="0"/>
          <w14:ligatures w14:val="none"/>
          <w:rPrChange w:id="641" w:author="Hunter Berberich" w:date="2024-07-08T16:53:00Z">
            <w:rPr>
              <w:rFonts w:eastAsia="Times New Roman"/>
              <w:kern w:val="0"/>
              <w14:ligatures w14:val="none"/>
            </w:rPr>
          </w:rPrChange>
        </w:rPr>
        <w:t xml:space="preserve"> </w:t>
      </w:r>
    </w:p>
    <w:p w14:paraId="3068C762" w14:textId="77777777" w:rsidR="003C5906" w:rsidRPr="00D5375F" w:rsidRDefault="003C5906" w:rsidP="008348A0">
      <w:pPr>
        <w:rPr>
          <w:rFonts w:ascii="Times New Roman" w:eastAsia="Times New Roman" w:hAnsi="Times New Roman" w:cs="Times New Roman"/>
          <w:kern w:val="0"/>
          <w14:ligatures w14:val="none"/>
          <w:rPrChange w:id="642" w:author="Hunter Berberich" w:date="2024-07-08T16:53:00Z">
            <w:rPr>
              <w:rFonts w:eastAsia="Times New Roman"/>
              <w:kern w:val="0"/>
              <w14:ligatures w14:val="none"/>
            </w:rPr>
          </w:rPrChange>
        </w:rPr>
      </w:pPr>
    </w:p>
    <w:p w14:paraId="2CF585BA" w14:textId="7409A0BF" w:rsidR="00976640" w:rsidRPr="00D5375F" w:rsidRDefault="00236BE7" w:rsidP="008348A0">
      <w:pPr>
        <w:rPr>
          <w:rFonts w:ascii="Times New Roman" w:eastAsia="Times New Roman" w:hAnsi="Times New Roman" w:cs="Times New Roman"/>
          <w:kern w:val="0"/>
          <w14:ligatures w14:val="none"/>
          <w:rPrChange w:id="643" w:author="Hunter Berberich" w:date="2024-07-08T16:53:00Z">
            <w:rPr>
              <w:rFonts w:eastAsia="Times New Roman"/>
              <w:kern w:val="0"/>
              <w14:ligatures w14:val="none"/>
            </w:rPr>
          </w:rPrChange>
        </w:rPr>
      </w:pPr>
      <w:r w:rsidRPr="00D5375F">
        <w:rPr>
          <w:rFonts w:ascii="Times New Roman" w:eastAsia="Times New Roman" w:hAnsi="Times New Roman" w:cs="Times New Roman"/>
          <w:rPrChange w:id="644" w:author="Hunter Berberich" w:date="2024-07-08T16:53:00Z">
            <w:rPr>
              <w:rFonts w:eastAsia="Times New Roman"/>
            </w:rPr>
          </w:rPrChange>
        </w:rPr>
        <w:t>The Holt-Winters model operates</w:t>
      </w:r>
      <w:r w:rsidRPr="00D5375F">
        <w:rPr>
          <w:rFonts w:ascii="Times New Roman" w:eastAsia="Times New Roman" w:hAnsi="Times New Roman" w:cs="Times New Roman"/>
          <w:kern w:val="0"/>
          <w14:ligatures w14:val="none"/>
          <w:rPrChange w:id="645" w:author="Hunter Berberich" w:date="2024-07-08T16:53:00Z">
            <w:rPr>
              <w:rFonts w:eastAsia="Times New Roman"/>
              <w:kern w:val="0"/>
              <w14:ligatures w14:val="none"/>
            </w:rPr>
          </w:rPrChange>
        </w:rPr>
        <w:t xml:space="preserve"> using three equations:</w:t>
      </w:r>
    </w:p>
    <w:p w14:paraId="62180704" w14:textId="77777777" w:rsidR="00976640" w:rsidRPr="00D5375F" w:rsidRDefault="00236BE7" w:rsidP="003C5906">
      <w:pPr>
        <w:pStyle w:val="ListParagraph"/>
        <w:numPr>
          <w:ilvl w:val="0"/>
          <w:numId w:val="19"/>
        </w:numPr>
        <w:rPr>
          <w:rFonts w:ascii="Times New Roman" w:eastAsia="Times New Roman" w:hAnsi="Times New Roman" w:cs="Times New Roman"/>
          <w:kern w:val="0"/>
          <w14:ligatures w14:val="none"/>
          <w:rPrChange w:id="646"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647" w:author="Hunter Berberich" w:date="2024-07-08T16:53:00Z">
            <w:rPr>
              <w:rFonts w:eastAsia="Times New Roman"/>
              <w:kern w:val="0"/>
              <w14:ligatures w14:val="none"/>
            </w:rPr>
          </w:rPrChange>
        </w:rPr>
        <w:t>Level Equation: This smooths the series to estimate the average value at time t.</w:t>
      </w:r>
    </w:p>
    <w:p w14:paraId="4ED21DB0" w14:textId="77777777" w:rsidR="00976640" w:rsidRPr="00D5375F" w:rsidRDefault="00236BE7" w:rsidP="003C5906">
      <w:pPr>
        <w:pStyle w:val="ListParagraph"/>
        <w:numPr>
          <w:ilvl w:val="0"/>
          <w:numId w:val="19"/>
        </w:numPr>
        <w:rPr>
          <w:rFonts w:ascii="Times New Roman" w:eastAsia="Times New Roman" w:hAnsi="Times New Roman" w:cs="Times New Roman"/>
          <w:kern w:val="0"/>
          <w14:ligatures w14:val="none"/>
          <w:rPrChange w:id="648"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649" w:author="Hunter Berberich" w:date="2024-07-08T16:53:00Z">
            <w:rPr>
              <w:rFonts w:eastAsia="Times New Roman"/>
              <w:kern w:val="0"/>
              <w14:ligatures w14:val="none"/>
            </w:rPr>
          </w:rPrChange>
        </w:rPr>
        <w:t>Trend Equation: This estimates the trend in the series at time t, smoothing out irregularities.</w:t>
      </w:r>
    </w:p>
    <w:p w14:paraId="0A7734D6" w14:textId="44D0FE59" w:rsidR="00267708" w:rsidRPr="00D5375F" w:rsidRDefault="00236BE7" w:rsidP="00746858">
      <w:pPr>
        <w:pStyle w:val="ListParagraph"/>
        <w:numPr>
          <w:ilvl w:val="0"/>
          <w:numId w:val="19"/>
        </w:numPr>
        <w:rPr>
          <w:rFonts w:ascii="Times New Roman" w:eastAsia="Times New Roman" w:hAnsi="Times New Roman" w:cs="Times New Roman"/>
          <w:kern w:val="0"/>
          <w14:ligatures w14:val="none"/>
          <w:rPrChange w:id="650"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651" w:author="Hunter Berberich" w:date="2024-07-08T16:53:00Z">
            <w:rPr>
              <w:rFonts w:eastAsia="Times New Roman"/>
              <w:kern w:val="0"/>
              <w14:ligatures w14:val="none"/>
            </w:rPr>
          </w:rPrChange>
        </w:rPr>
        <w:t>Seasonal Equation</w:t>
      </w:r>
      <w:r w:rsidRPr="00D5375F">
        <w:rPr>
          <w:rFonts w:ascii="Times New Roman" w:eastAsia="Times New Roman" w:hAnsi="Times New Roman" w:cs="Times New Roman"/>
          <w:rPrChange w:id="652" w:author="Hunter Berberich" w:date="2024-07-08T16:53:00Z">
            <w:rPr>
              <w:rFonts w:eastAsia="Times New Roman"/>
            </w:rPr>
          </w:rPrChange>
        </w:rPr>
        <w:t>: This captures the repeating patterns or seasonal effects observed</w:t>
      </w:r>
      <w:r w:rsidRPr="00D5375F">
        <w:rPr>
          <w:rFonts w:ascii="Times New Roman" w:eastAsia="Times New Roman" w:hAnsi="Times New Roman" w:cs="Times New Roman"/>
          <w:kern w:val="0"/>
          <w14:ligatures w14:val="none"/>
          <w:rPrChange w:id="653" w:author="Hunter Berberich" w:date="2024-07-08T16:53:00Z">
            <w:rPr>
              <w:rFonts w:eastAsia="Times New Roman"/>
              <w:kern w:val="0"/>
              <w14:ligatures w14:val="none"/>
            </w:rPr>
          </w:rPrChange>
        </w:rPr>
        <w:t xml:space="preserve"> across the same periods in each cycle.</w:t>
      </w:r>
    </w:p>
    <w:p w14:paraId="2AA7FAED" w14:textId="77777777" w:rsidR="00746858" w:rsidRPr="00D5375F" w:rsidRDefault="00746858" w:rsidP="00746858">
      <w:pPr>
        <w:pStyle w:val="ListParagraph"/>
        <w:rPr>
          <w:rFonts w:ascii="Times New Roman" w:eastAsia="Times New Roman" w:hAnsi="Times New Roman" w:cs="Times New Roman"/>
          <w:kern w:val="0"/>
          <w14:ligatures w14:val="none"/>
          <w:rPrChange w:id="654" w:author="Hunter Berberich" w:date="2024-07-08T16:53:00Z">
            <w:rPr>
              <w:rFonts w:eastAsia="Times New Roman"/>
              <w:kern w:val="0"/>
              <w14:ligatures w14:val="none"/>
            </w:rPr>
          </w:rPrChange>
        </w:rPr>
      </w:pPr>
    </w:p>
    <w:p w14:paraId="70AA1005" w14:textId="3FFB14E2" w:rsidR="00C77FE1" w:rsidRPr="00D5375F" w:rsidRDefault="1D7F0FC0" w:rsidP="008348A0">
      <w:pPr>
        <w:rPr>
          <w:rFonts w:ascii="Times New Roman" w:eastAsia="Times New Roman" w:hAnsi="Times New Roman" w:cs="Times New Roman"/>
          <w:kern w:val="0"/>
          <w14:ligatures w14:val="none"/>
          <w:rPrChange w:id="655"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656" w:author="Hunter Berberich" w:date="2024-07-08T16:53:00Z">
            <w:rPr>
              <w:rFonts w:eastAsia="Times New Roman"/>
              <w:kern w:val="0"/>
              <w14:ligatures w14:val="none"/>
            </w:rPr>
          </w:rPrChange>
        </w:rPr>
        <w:t>The predictive performance of the model was assessed using</w:t>
      </w:r>
      <w:r w:rsidR="61C4C71E" w:rsidRPr="00D5375F">
        <w:rPr>
          <w:rFonts w:ascii="Times New Roman" w:eastAsia="Times New Roman" w:hAnsi="Times New Roman" w:cs="Times New Roman"/>
          <w:kern w:val="0"/>
          <w14:ligatures w14:val="none"/>
          <w:rPrChange w:id="657" w:author="Hunter Berberich" w:date="2024-07-08T16:53:00Z">
            <w:rPr>
              <w:rFonts w:eastAsia="Times New Roman"/>
              <w:kern w:val="0"/>
              <w14:ligatures w14:val="none"/>
            </w:rPr>
          </w:rPrChange>
        </w:rPr>
        <w:t xml:space="preserve"> the</w:t>
      </w:r>
      <w:r w:rsidRPr="00D5375F">
        <w:rPr>
          <w:rFonts w:ascii="Times New Roman" w:eastAsia="Times New Roman" w:hAnsi="Times New Roman" w:cs="Times New Roman"/>
          <w:kern w:val="0"/>
          <w14:ligatures w14:val="none"/>
          <w:rPrChange w:id="658" w:author="Hunter Berberich" w:date="2024-07-08T16:53:00Z">
            <w:rPr>
              <w:rFonts w:eastAsia="Times New Roman"/>
              <w:kern w:val="0"/>
              <w14:ligatures w14:val="none"/>
            </w:rPr>
          </w:rPrChange>
        </w:rPr>
        <w:t xml:space="preserve"> Mean Absolute Error (MAE)</w:t>
      </w:r>
      <w:r w:rsidR="1DACA52C" w:rsidRPr="00D5375F">
        <w:rPr>
          <w:rFonts w:ascii="Times New Roman" w:eastAsia="Times New Roman" w:hAnsi="Times New Roman" w:cs="Times New Roman"/>
          <w:kern w:val="0"/>
          <w14:ligatures w14:val="none"/>
          <w:rPrChange w:id="659" w:author="Hunter Berberich" w:date="2024-07-08T16:53:00Z">
            <w:rPr>
              <w:rFonts w:eastAsia="Times New Roman"/>
              <w:kern w:val="0"/>
              <w14:ligatures w14:val="none"/>
            </w:rPr>
          </w:rPrChange>
        </w:rPr>
        <w:t xml:space="preserve"> </w:t>
      </w:r>
      <w:r w:rsidRPr="00D5375F">
        <w:rPr>
          <w:rFonts w:ascii="Times New Roman" w:eastAsia="Times New Roman" w:hAnsi="Times New Roman" w:cs="Times New Roman"/>
          <w:kern w:val="0"/>
          <w14:ligatures w14:val="none"/>
          <w:rPrChange w:id="660" w:author="Hunter Berberich" w:date="2024-07-08T16:53:00Z">
            <w:rPr>
              <w:rFonts w:eastAsia="Times New Roman"/>
              <w:kern w:val="0"/>
              <w14:ligatures w14:val="none"/>
            </w:rPr>
          </w:rPrChange>
        </w:rPr>
        <w:t>and Mean Absolute Percentage Error (MAPE)</w:t>
      </w:r>
      <w:r w:rsidR="23A95B6A" w:rsidRPr="00D5375F">
        <w:rPr>
          <w:rFonts w:ascii="Times New Roman" w:eastAsia="Times New Roman" w:hAnsi="Times New Roman" w:cs="Times New Roman"/>
          <w:kern w:val="0"/>
          <w14:ligatures w14:val="none"/>
          <w:rPrChange w:id="661" w:author="Hunter Berberich" w:date="2024-07-08T16:53:00Z">
            <w:rPr>
              <w:rFonts w:eastAsia="Times New Roman"/>
              <w:kern w:val="0"/>
              <w14:ligatures w14:val="none"/>
            </w:rPr>
          </w:rPrChange>
        </w:rPr>
        <w:t xml:space="preserve"> and results of these metrics were included in a comparative table with metrics from other models</w:t>
      </w:r>
      <w:r w:rsidR="61583EB9" w:rsidRPr="00D5375F">
        <w:rPr>
          <w:rFonts w:ascii="Times New Roman" w:eastAsia="Times New Roman" w:hAnsi="Times New Roman" w:cs="Times New Roman"/>
          <w:kern w:val="0"/>
          <w14:ligatures w14:val="none"/>
          <w:rPrChange w:id="662" w:author="Hunter Berberich" w:date="2024-07-08T16:53:00Z">
            <w:rPr>
              <w:rFonts w:eastAsia="Times New Roman"/>
              <w:kern w:val="0"/>
              <w14:ligatures w14:val="none"/>
            </w:rPr>
          </w:rPrChange>
        </w:rPr>
        <w:t xml:space="preserve"> (see</w:t>
      </w:r>
      <w:r w:rsidR="05B16802" w:rsidRPr="00D5375F">
        <w:rPr>
          <w:rFonts w:ascii="Times New Roman" w:eastAsia="Times New Roman" w:hAnsi="Times New Roman" w:cs="Times New Roman"/>
          <w:kern w:val="0"/>
          <w14:ligatures w14:val="none"/>
          <w:rPrChange w:id="663" w:author="Hunter Berberich" w:date="2024-07-08T16:53:00Z">
            <w:rPr>
              <w:rFonts w:eastAsia="Times New Roman"/>
              <w:kern w:val="0"/>
              <w14:ligatures w14:val="none"/>
            </w:rPr>
          </w:rPrChange>
        </w:rPr>
        <w:t xml:space="preserve"> </w:t>
      </w:r>
      <w:r w:rsidR="003C5906" w:rsidRPr="00D5375F">
        <w:rPr>
          <w:rFonts w:ascii="Times New Roman" w:eastAsia="Times New Roman" w:hAnsi="Times New Roman" w:cs="Times New Roman"/>
          <w:kern w:val="0"/>
          <w14:ligatures w14:val="none"/>
          <w:rPrChange w:id="664" w:author="Hunter Berberich" w:date="2024-07-08T16:53:00Z">
            <w:rPr>
              <w:rFonts w:eastAsia="Times New Roman"/>
              <w:kern w:val="0"/>
              <w14:ligatures w14:val="none"/>
            </w:rPr>
          </w:rPrChange>
        </w:rPr>
        <w:fldChar w:fldCharType="begin"/>
      </w:r>
      <w:r w:rsidR="003C5906" w:rsidRPr="00D5375F">
        <w:rPr>
          <w:rFonts w:ascii="Times New Roman" w:eastAsia="Times New Roman" w:hAnsi="Times New Roman" w:cs="Times New Roman"/>
          <w:kern w:val="0"/>
          <w14:ligatures w14:val="none"/>
          <w:rPrChange w:id="665" w:author="Hunter Berberich" w:date="2024-07-08T16:53:00Z">
            <w:rPr>
              <w:rFonts w:eastAsia="Times New Roman"/>
              <w:kern w:val="0"/>
              <w14:ligatures w14:val="none"/>
            </w:rPr>
          </w:rPrChange>
        </w:rPr>
        <w:instrText xml:space="preserve"> REF _Ref171202231 \h </w:instrText>
      </w:r>
      <w:r w:rsidR="00D5375F">
        <w:rPr>
          <w:rFonts w:ascii="Times New Roman" w:eastAsia="Times New Roman" w:hAnsi="Times New Roman" w:cs="Times New Roman"/>
          <w:kern w:val="0"/>
          <w14:ligatures w14:val="none"/>
        </w:rPr>
        <w:instrText xml:space="preserve"> \* MERGEFORMAT </w:instrText>
      </w:r>
      <w:r w:rsidR="003C5906" w:rsidRPr="00DB09D3">
        <w:rPr>
          <w:rFonts w:ascii="Times New Roman" w:eastAsia="Times New Roman" w:hAnsi="Times New Roman" w:cs="Times New Roman"/>
          <w:kern w:val="0"/>
          <w14:ligatures w14:val="none"/>
        </w:rPr>
      </w:r>
      <w:r w:rsidR="003C5906" w:rsidRPr="00D5375F">
        <w:rPr>
          <w:rFonts w:ascii="Times New Roman" w:eastAsia="Times New Roman" w:hAnsi="Times New Roman" w:cs="Times New Roman"/>
          <w:kern w:val="0"/>
          <w14:ligatures w14:val="none"/>
          <w:rPrChange w:id="666" w:author="Hunter Berberich" w:date="2024-07-08T16:53:00Z">
            <w:rPr>
              <w:rFonts w:eastAsia="Times New Roman"/>
              <w:kern w:val="0"/>
              <w14:ligatures w14:val="none"/>
            </w:rPr>
          </w:rPrChange>
        </w:rPr>
        <w:fldChar w:fldCharType="separate"/>
      </w:r>
      <w:r w:rsidR="451E25CD" w:rsidRPr="00D5375F">
        <w:rPr>
          <w:rFonts w:ascii="Times New Roman" w:hAnsi="Times New Roman" w:cs="Times New Roman"/>
          <w:rPrChange w:id="667" w:author="Hunter Berberich" w:date="2024-07-08T16:53:00Z">
            <w:rPr/>
          </w:rPrChange>
        </w:rPr>
        <w:t xml:space="preserve">Table </w:t>
      </w:r>
      <w:r w:rsidR="451E25CD" w:rsidRPr="00D5375F">
        <w:rPr>
          <w:rFonts w:ascii="Times New Roman" w:hAnsi="Times New Roman" w:cs="Times New Roman"/>
          <w:noProof/>
          <w:rPrChange w:id="668" w:author="Hunter Berberich" w:date="2024-07-08T16:53:00Z">
            <w:rPr>
              <w:noProof/>
            </w:rPr>
          </w:rPrChange>
        </w:rPr>
        <w:t>3</w:t>
      </w:r>
      <w:r w:rsidR="003C5906" w:rsidRPr="00D5375F">
        <w:rPr>
          <w:rFonts w:ascii="Times New Roman" w:eastAsia="Times New Roman" w:hAnsi="Times New Roman" w:cs="Times New Roman"/>
          <w:kern w:val="0"/>
          <w14:ligatures w14:val="none"/>
          <w:rPrChange w:id="669" w:author="Hunter Berberich" w:date="2024-07-08T16:53:00Z">
            <w:rPr>
              <w:rFonts w:eastAsia="Times New Roman"/>
              <w:kern w:val="0"/>
              <w14:ligatures w14:val="none"/>
            </w:rPr>
          </w:rPrChange>
        </w:rPr>
        <w:fldChar w:fldCharType="end"/>
      </w:r>
      <w:r w:rsidR="0DF1AE63" w:rsidRPr="00D5375F">
        <w:rPr>
          <w:rFonts w:ascii="Times New Roman" w:eastAsia="Times New Roman" w:hAnsi="Times New Roman" w:cs="Times New Roman"/>
          <w:kern w:val="0"/>
          <w14:ligatures w14:val="none"/>
          <w:rPrChange w:id="670" w:author="Hunter Berberich" w:date="2024-07-08T16:53:00Z">
            <w:rPr>
              <w:rFonts w:eastAsia="Times New Roman"/>
              <w:kern w:val="0"/>
              <w14:ligatures w14:val="none"/>
            </w:rPr>
          </w:rPrChange>
        </w:rPr>
        <w:t>)</w:t>
      </w:r>
      <w:r w:rsidRPr="00D5375F">
        <w:rPr>
          <w:rFonts w:ascii="Times New Roman" w:eastAsia="Times New Roman" w:hAnsi="Times New Roman" w:cs="Times New Roman"/>
          <w:rPrChange w:id="671" w:author="Hunter Berberich" w:date="2024-07-08T16:53:00Z">
            <w:rPr>
              <w:rFonts w:eastAsia="Times New Roman"/>
            </w:rPr>
          </w:rPrChange>
        </w:rPr>
        <w:t>. The resulting MAPE value of 15.71% suggests that the model's forecasts were, on average, within 15.71% of the actual values, indicating a reasonably good</w:t>
      </w:r>
      <w:r w:rsidRPr="00D5375F">
        <w:rPr>
          <w:rFonts w:ascii="Times New Roman" w:eastAsia="Times New Roman" w:hAnsi="Times New Roman" w:cs="Times New Roman"/>
          <w:kern w:val="0"/>
          <w14:ligatures w14:val="none"/>
          <w:rPrChange w:id="672" w:author="Hunter Berberich" w:date="2024-07-08T16:53:00Z">
            <w:rPr>
              <w:rFonts w:eastAsia="Times New Roman"/>
              <w:kern w:val="0"/>
              <w14:ligatures w14:val="none"/>
            </w:rPr>
          </w:rPrChange>
        </w:rPr>
        <w:t xml:space="preserve"> fit for practical forecasting purposes</w:t>
      </w:r>
      <w:r w:rsidR="5E80CF48" w:rsidRPr="00D5375F">
        <w:rPr>
          <w:rFonts w:ascii="Times New Roman" w:eastAsia="Times New Roman" w:hAnsi="Times New Roman" w:cs="Times New Roman"/>
          <w:kern w:val="0"/>
          <w14:ligatures w14:val="none"/>
          <w:rPrChange w:id="673" w:author="Hunter Berberich" w:date="2024-07-08T16:53:00Z">
            <w:rPr>
              <w:rFonts w:eastAsia="Times New Roman"/>
              <w:kern w:val="0"/>
              <w14:ligatures w14:val="none"/>
            </w:rPr>
          </w:rPrChange>
        </w:rPr>
        <w:t>.</w:t>
      </w:r>
    </w:p>
    <w:p w14:paraId="5DFE57F5" w14:textId="77777777" w:rsidR="00267708" w:rsidRPr="00D5375F" w:rsidRDefault="00267708" w:rsidP="008348A0">
      <w:pPr>
        <w:rPr>
          <w:rFonts w:ascii="Times New Roman" w:eastAsia="Times New Roman" w:hAnsi="Times New Roman" w:cs="Times New Roman"/>
          <w:kern w:val="0"/>
          <w14:ligatures w14:val="none"/>
          <w:rPrChange w:id="674" w:author="Hunter Berberich" w:date="2024-07-08T16:53:00Z">
            <w:rPr>
              <w:rFonts w:eastAsia="Times New Roman"/>
              <w:kern w:val="0"/>
              <w14:ligatures w14:val="none"/>
            </w:rPr>
          </w:rPrChange>
        </w:rPr>
      </w:pPr>
    </w:p>
    <w:p w14:paraId="4735969D" w14:textId="77777777" w:rsidR="00C77FE1" w:rsidRPr="00D5375F" w:rsidRDefault="00236BE7" w:rsidP="00267708">
      <w:pPr>
        <w:rPr>
          <w:rFonts w:ascii="Times New Roman" w:hAnsi="Times New Roman" w:cs="Times New Roman"/>
          <w:b/>
          <w:bCs/>
          <w:rPrChange w:id="675" w:author="Hunter Berberich" w:date="2024-07-08T16:53:00Z">
            <w:rPr>
              <w:b/>
              <w:bCs/>
            </w:rPr>
          </w:rPrChange>
        </w:rPr>
      </w:pPr>
      <w:r w:rsidRPr="00D5375F">
        <w:rPr>
          <w:rFonts w:ascii="Times New Roman" w:hAnsi="Times New Roman" w:cs="Times New Roman"/>
          <w:b/>
          <w:bCs/>
          <w:rPrChange w:id="676" w:author="Hunter Berberich" w:date="2024-07-08T16:53:00Z">
            <w:rPr>
              <w:b/>
              <w:bCs/>
            </w:rPr>
          </w:rPrChange>
        </w:rPr>
        <w:lastRenderedPageBreak/>
        <w:t>Insights from Exponential Smoothing</w:t>
      </w:r>
    </w:p>
    <w:p w14:paraId="6DDFD62E" w14:textId="77777777" w:rsidR="001D0A04" w:rsidRPr="00D5375F" w:rsidRDefault="00236BE7" w:rsidP="008348A0">
      <w:pPr>
        <w:rPr>
          <w:rFonts w:ascii="Times New Roman" w:eastAsia="Times New Roman" w:hAnsi="Times New Roman" w:cs="Times New Roman"/>
          <w:kern w:val="0"/>
          <w14:ligatures w14:val="none"/>
          <w:rPrChange w:id="677" w:author="Hunter Berberich" w:date="2024-07-08T16:53:00Z">
            <w:rPr>
              <w:rFonts w:eastAsia="Times New Roman"/>
              <w:kern w:val="0"/>
              <w14:ligatures w14:val="none"/>
            </w:rPr>
          </w:rPrChange>
        </w:rPr>
      </w:pPr>
      <w:r w:rsidRPr="00D5375F">
        <w:rPr>
          <w:rFonts w:ascii="Times New Roman" w:eastAsia="Times New Roman" w:hAnsi="Times New Roman" w:cs="Times New Roman"/>
          <w:rPrChange w:id="678" w:author="Hunter Berberich" w:date="2024-07-08T16:53:00Z">
            <w:rPr>
              <w:rFonts w:eastAsia="Times New Roman"/>
            </w:rPr>
          </w:rPrChange>
        </w:rPr>
        <w:t>The Holt-Winters model has proven effective in capturing the underlying trends and seasonal patterns in Anadolu Efes'</w:t>
      </w:r>
      <w:r w:rsidRPr="00D5375F">
        <w:rPr>
          <w:rFonts w:ascii="Times New Roman" w:eastAsia="Times New Roman" w:hAnsi="Times New Roman" w:cs="Times New Roman"/>
          <w:kern w:val="0"/>
          <w14:ligatures w14:val="none"/>
          <w:rPrChange w:id="679" w:author="Hunter Berberich" w:date="2024-07-08T16:53:00Z">
            <w:rPr>
              <w:rFonts w:eastAsia="Times New Roman"/>
              <w:kern w:val="0"/>
              <w14:ligatures w14:val="none"/>
            </w:rPr>
          </w:rPrChange>
        </w:rPr>
        <w:t xml:space="preserve"> beer demand data. The Triple Exponential Smoothing method's ability to account for level, trend, and seasonality makes it a robust tool for short-term demand forecasting. Key insights from this model include:</w:t>
      </w:r>
    </w:p>
    <w:p w14:paraId="3F28980D" w14:textId="77777777" w:rsidR="001D0A04" w:rsidRPr="00D5375F" w:rsidRDefault="00236BE7" w:rsidP="00267708">
      <w:pPr>
        <w:pStyle w:val="ListParagraph"/>
        <w:numPr>
          <w:ilvl w:val="0"/>
          <w:numId w:val="21"/>
        </w:numPr>
        <w:rPr>
          <w:rFonts w:ascii="Times New Roman" w:eastAsia="Times New Roman" w:hAnsi="Times New Roman" w:cs="Times New Roman"/>
          <w:kern w:val="0"/>
          <w14:ligatures w14:val="none"/>
          <w:rPrChange w:id="680"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681" w:author="Hunter Berberich" w:date="2024-07-08T16:53:00Z">
            <w:rPr>
              <w:rFonts w:eastAsia="Times New Roman"/>
              <w:kern w:val="0"/>
              <w14:ligatures w14:val="none"/>
            </w:rPr>
          </w:rPrChange>
        </w:rPr>
        <w:t>Improved Forecast Accuracy</w:t>
      </w:r>
      <w:r w:rsidRPr="00D5375F">
        <w:rPr>
          <w:rFonts w:ascii="Times New Roman" w:eastAsia="Times New Roman" w:hAnsi="Times New Roman" w:cs="Times New Roman"/>
          <w:rPrChange w:id="682" w:author="Hunter Berberich" w:date="2024-07-08T16:53:00Z">
            <w:rPr>
              <w:rFonts w:eastAsia="Times New Roman"/>
            </w:rPr>
          </w:rPrChange>
        </w:rPr>
        <w:t>: The model's accuracy metrics (e.g., M.E., RMSE, MAE, and MAPE) demonstrate</w:t>
      </w:r>
      <w:r w:rsidRPr="00D5375F">
        <w:rPr>
          <w:rFonts w:ascii="Times New Roman" w:eastAsia="Times New Roman" w:hAnsi="Times New Roman" w:cs="Times New Roman"/>
          <w:kern w:val="0"/>
          <w14:ligatures w14:val="none"/>
          <w:rPrChange w:id="683" w:author="Hunter Berberich" w:date="2024-07-08T16:53:00Z">
            <w:rPr>
              <w:rFonts w:eastAsia="Times New Roman"/>
              <w:kern w:val="0"/>
              <w14:ligatures w14:val="none"/>
            </w:rPr>
          </w:rPrChange>
        </w:rPr>
        <w:t xml:space="preserve"> its strength in providing reliable forecasts, which is crucial for strategic planning and inventory management.</w:t>
      </w:r>
    </w:p>
    <w:p w14:paraId="15B73E75" w14:textId="641DB74C" w:rsidR="0085758F" w:rsidRPr="00D5375F" w:rsidRDefault="00236BE7" w:rsidP="00267708">
      <w:pPr>
        <w:pStyle w:val="ListParagraph"/>
        <w:numPr>
          <w:ilvl w:val="0"/>
          <w:numId w:val="21"/>
        </w:numPr>
        <w:rPr>
          <w:rFonts w:ascii="Times New Roman" w:eastAsia="Times New Roman" w:hAnsi="Times New Roman" w:cs="Times New Roman"/>
          <w:kern w:val="0"/>
          <w14:ligatures w14:val="none"/>
          <w:rPrChange w:id="684"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685" w:author="Hunter Berberich" w:date="2024-07-08T16:53:00Z">
            <w:rPr>
              <w:rFonts w:eastAsia="Times New Roman"/>
              <w:kern w:val="0"/>
              <w14:ligatures w14:val="none"/>
            </w:rPr>
          </w:rPrChange>
        </w:rPr>
        <w:t>Timely Trend Detection</w:t>
      </w:r>
      <w:r w:rsidRPr="00D5375F">
        <w:rPr>
          <w:rFonts w:ascii="Times New Roman" w:eastAsia="Times New Roman" w:hAnsi="Times New Roman" w:cs="Times New Roman"/>
          <w:rPrChange w:id="686" w:author="Hunter Berberich" w:date="2024-07-08T16:53:00Z">
            <w:rPr>
              <w:rFonts w:eastAsia="Times New Roman"/>
            </w:rPr>
          </w:rPrChange>
        </w:rPr>
        <w:t>: By assigning exponentially decreasing weights to past observations, the model gives more importance to recent data, ensuring timely</w:t>
      </w:r>
      <w:r w:rsidRPr="00D5375F">
        <w:rPr>
          <w:rFonts w:ascii="Times New Roman" w:eastAsia="Times New Roman" w:hAnsi="Times New Roman" w:cs="Times New Roman"/>
          <w:kern w:val="0"/>
          <w14:ligatures w14:val="none"/>
          <w:rPrChange w:id="687" w:author="Hunter Berberich" w:date="2024-07-08T16:53:00Z">
            <w:rPr>
              <w:rFonts w:eastAsia="Times New Roman"/>
              <w:kern w:val="0"/>
              <w14:ligatures w14:val="none"/>
            </w:rPr>
          </w:rPrChange>
        </w:rPr>
        <w:t xml:space="preserve"> trend detection.</w:t>
      </w:r>
    </w:p>
    <w:p w14:paraId="1BC6559C" w14:textId="77777777" w:rsidR="00267708" w:rsidRPr="00D5375F" w:rsidRDefault="00267708" w:rsidP="00267708">
      <w:pPr>
        <w:pStyle w:val="ListParagraph"/>
        <w:rPr>
          <w:rFonts w:ascii="Times New Roman" w:eastAsia="Times New Roman" w:hAnsi="Times New Roman" w:cs="Times New Roman"/>
          <w:kern w:val="0"/>
          <w14:ligatures w14:val="none"/>
          <w:rPrChange w:id="688" w:author="Hunter Berberich" w:date="2024-07-08T16:53:00Z">
            <w:rPr>
              <w:rFonts w:eastAsia="Times New Roman"/>
              <w:kern w:val="0"/>
              <w14:ligatures w14:val="none"/>
            </w:rPr>
          </w:rPrChange>
        </w:rPr>
      </w:pPr>
    </w:p>
    <w:p w14:paraId="31E3CCC5" w14:textId="77777777" w:rsidR="00C77FE1" w:rsidRPr="00D5375F" w:rsidRDefault="1D7F0FC0" w:rsidP="1D647C40">
      <w:pPr>
        <w:rPr>
          <w:rStyle w:val="IntenseReference"/>
          <w:rFonts w:ascii="Times New Roman" w:eastAsia="Aptos" w:hAnsi="Times New Roman" w:cs="Times New Roman"/>
          <w:color w:val="auto"/>
          <w:rPrChange w:id="689" w:author="Hunter Berberich" w:date="2024-07-08T16:53:00Z">
            <w:rPr>
              <w:rStyle w:val="IntenseReference"/>
              <w:color w:val="auto"/>
            </w:rPr>
          </w:rPrChange>
        </w:rPr>
      </w:pPr>
      <w:r w:rsidRPr="00D5375F">
        <w:rPr>
          <w:rFonts w:ascii="Times New Roman" w:hAnsi="Times New Roman" w:cs="Times New Roman"/>
          <w:b/>
          <w:bCs/>
          <w:rPrChange w:id="690" w:author="Hunter Berberich" w:date="2024-07-08T16:53:00Z">
            <w:rPr>
              <w:b/>
              <w:bCs/>
              <w:smallCaps/>
              <w:color w:val="0F4761" w:themeColor="accent1" w:themeShade="BF"/>
              <w:spacing w:val="5"/>
            </w:rPr>
          </w:rPrChange>
        </w:rPr>
        <w:t>Performance Evaluation and Model Selection</w:t>
      </w:r>
    </w:p>
    <w:p w14:paraId="0B33793C" w14:textId="1E5CE756" w:rsidR="008B3DBE" w:rsidRPr="00D5375F" w:rsidRDefault="1D7F0FC0" w:rsidP="008348A0">
      <w:pPr>
        <w:rPr>
          <w:rFonts w:ascii="Times New Roman" w:eastAsia="Times New Roman" w:hAnsi="Times New Roman" w:cs="Times New Roman"/>
          <w:rPrChange w:id="691" w:author="Hunter Berberich" w:date="2024-07-08T16:53:00Z">
            <w:rPr>
              <w:rFonts w:eastAsia="Times New Roman"/>
            </w:rPr>
          </w:rPrChange>
        </w:rPr>
      </w:pPr>
      <w:r w:rsidRPr="00D5375F">
        <w:rPr>
          <w:rFonts w:ascii="Times New Roman" w:eastAsia="Times New Roman" w:hAnsi="Times New Roman" w:cs="Times New Roman"/>
          <w:kern w:val="0"/>
          <w14:ligatures w14:val="none"/>
          <w:rPrChange w:id="692" w:author="Hunter Berberich" w:date="2024-07-08T16:53:00Z">
            <w:rPr>
              <w:rFonts w:eastAsia="Times New Roman"/>
              <w:kern w:val="0"/>
              <w14:ligatures w14:val="none"/>
            </w:rPr>
          </w:rPrChange>
        </w:rPr>
        <w:t>The Holt-Winters model's performance was evaluated alongside other predictive models, including baseline multiple linear regression (MLR) and Time-lagged MLR models. The evaluation metrics used were Mean Error (M.E.), Root Mean Square Error (RMSE), Mean Absolute Error (MAE), Mean Percentage Error (MPE), and Mean Absolute Percentage Error (MAPE)</w:t>
      </w:r>
      <w:r w:rsidR="23A95B6A" w:rsidRPr="00D5375F">
        <w:rPr>
          <w:rFonts w:ascii="Times New Roman" w:eastAsia="Times New Roman" w:hAnsi="Times New Roman" w:cs="Times New Roman"/>
          <w:kern w:val="0"/>
          <w14:ligatures w14:val="none"/>
          <w:rPrChange w:id="693" w:author="Hunter Berberich" w:date="2024-07-08T16:53:00Z">
            <w:rPr>
              <w:rFonts w:eastAsia="Times New Roman"/>
              <w:kern w:val="0"/>
              <w14:ligatures w14:val="none"/>
            </w:rPr>
          </w:rPrChange>
        </w:rPr>
        <w:t>; all performance metrics were included in a comparative table for analysis</w:t>
      </w:r>
      <w:r w:rsidR="7CA369F2" w:rsidRPr="00D5375F">
        <w:rPr>
          <w:rFonts w:ascii="Times New Roman" w:eastAsia="Times New Roman" w:hAnsi="Times New Roman" w:cs="Times New Roman"/>
          <w:kern w:val="0"/>
          <w14:ligatures w14:val="none"/>
          <w:rPrChange w:id="694" w:author="Hunter Berberich" w:date="2024-07-08T16:53:00Z">
            <w:rPr>
              <w:rFonts w:eastAsia="Times New Roman"/>
              <w:kern w:val="0"/>
              <w14:ligatures w14:val="none"/>
            </w:rPr>
          </w:rPrChange>
        </w:rPr>
        <w:t xml:space="preserve"> (see</w:t>
      </w:r>
      <w:r w:rsidR="451E25CD" w:rsidRPr="00D5375F">
        <w:rPr>
          <w:rFonts w:ascii="Times New Roman" w:eastAsia="Times New Roman" w:hAnsi="Times New Roman" w:cs="Times New Roman"/>
          <w:kern w:val="0"/>
          <w14:ligatures w14:val="none"/>
          <w:rPrChange w:id="695" w:author="Hunter Berberich" w:date="2024-07-08T16:53:00Z">
            <w:rPr>
              <w:rFonts w:eastAsia="Times New Roman"/>
              <w:kern w:val="0"/>
              <w14:ligatures w14:val="none"/>
            </w:rPr>
          </w:rPrChange>
        </w:rPr>
        <w:t xml:space="preserve"> </w:t>
      </w:r>
      <w:r w:rsidR="00735E79" w:rsidRPr="00D5375F">
        <w:rPr>
          <w:rFonts w:ascii="Times New Roman" w:eastAsia="Times New Roman" w:hAnsi="Times New Roman" w:cs="Times New Roman"/>
          <w:kern w:val="0"/>
          <w14:ligatures w14:val="none"/>
          <w:rPrChange w:id="696" w:author="Hunter Berberich" w:date="2024-07-08T16:53:00Z">
            <w:rPr>
              <w:rFonts w:eastAsia="Times New Roman"/>
              <w:kern w:val="0"/>
              <w14:ligatures w14:val="none"/>
            </w:rPr>
          </w:rPrChange>
        </w:rPr>
        <w:fldChar w:fldCharType="begin"/>
      </w:r>
      <w:r w:rsidR="00735E79" w:rsidRPr="00D5375F">
        <w:rPr>
          <w:rFonts w:ascii="Times New Roman" w:eastAsia="Times New Roman" w:hAnsi="Times New Roman" w:cs="Times New Roman"/>
          <w:kern w:val="0"/>
          <w14:ligatures w14:val="none"/>
          <w:rPrChange w:id="697" w:author="Hunter Berberich" w:date="2024-07-08T16:53:00Z">
            <w:rPr>
              <w:rFonts w:eastAsia="Times New Roman"/>
              <w:kern w:val="0"/>
              <w14:ligatures w14:val="none"/>
            </w:rPr>
          </w:rPrChange>
        </w:rPr>
        <w:instrText xml:space="preserve"> REF _Ref171202231 \h </w:instrText>
      </w:r>
      <w:r w:rsidR="00D5375F">
        <w:rPr>
          <w:rFonts w:ascii="Times New Roman" w:eastAsia="Times New Roman" w:hAnsi="Times New Roman" w:cs="Times New Roman"/>
          <w:kern w:val="0"/>
          <w14:ligatures w14:val="none"/>
        </w:rPr>
        <w:instrText xml:space="preserve"> \* MERGEFORMAT </w:instrText>
      </w:r>
      <w:r w:rsidR="00735E79" w:rsidRPr="00DB09D3">
        <w:rPr>
          <w:rFonts w:ascii="Times New Roman" w:eastAsia="Times New Roman" w:hAnsi="Times New Roman" w:cs="Times New Roman"/>
          <w:kern w:val="0"/>
          <w14:ligatures w14:val="none"/>
        </w:rPr>
      </w:r>
      <w:r w:rsidR="00735E79" w:rsidRPr="00D5375F">
        <w:rPr>
          <w:rFonts w:ascii="Times New Roman" w:eastAsia="Times New Roman" w:hAnsi="Times New Roman" w:cs="Times New Roman"/>
          <w:kern w:val="0"/>
          <w14:ligatures w14:val="none"/>
          <w:rPrChange w:id="698" w:author="Hunter Berberich" w:date="2024-07-08T16:53:00Z">
            <w:rPr>
              <w:rFonts w:eastAsia="Times New Roman"/>
              <w:kern w:val="0"/>
              <w14:ligatures w14:val="none"/>
            </w:rPr>
          </w:rPrChange>
        </w:rPr>
        <w:fldChar w:fldCharType="separate"/>
      </w:r>
      <w:r w:rsidR="451E25CD" w:rsidRPr="00D5375F">
        <w:rPr>
          <w:rFonts w:ascii="Times New Roman" w:hAnsi="Times New Roman" w:cs="Times New Roman"/>
          <w:rPrChange w:id="699" w:author="Hunter Berberich" w:date="2024-07-08T16:53:00Z">
            <w:rPr/>
          </w:rPrChange>
        </w:rPr>
        <w:t xml:space="preserve">Table </w:t>
      </w:r>
      <w:r w:rsidR="451E25CD" w:rsidRPr="00D5375F">
        <w:rPr>
          <w:rFonts w:ascii="Times New Roman" w:hAnsi="Times New Roman" w:cs="Times New Roman"/>
          <w:noProof/>
          <w:rPrChange w:id="700" w:author="Hunter Berberich" w:date="2024-07-08T16:53:00Z">
            <w:rPr>
              <w:noProof/>
            </w:rPr>
          </w:rPrChange>
        </w:rPr>
        <w:t>3</w:t>
      </w:r>
      <w:r w:rsidR="00735E79" w:rsidRPr="00D5375F">
        <w:rPr>
          <w:rFonts w:ascii="Times New Roman" w:eastAsia="Times New Roman" w:hAnsi="Times New Roman" w:cs="Times New Roman"/>
          <w:kern w:val="0"/>
          <w14:ligatures w14:val="none"/>
          <w:rPrChange w:id="701" w:author="Hunter Berberich" w:date="2024-07-08T16:53:00Z">
            <w:rPr>
              <w:rFonts w:eastAsia="Times New Roman"/>
              <w:kern w:val="0"/>
              <w14:ligatures w14:val="none"/>
            </w:rPr>
          </w:rPrChange>
        </w:rPr>
        <w:fldChar w:fldCharType="end"/>
      </w:r>
      <w:r w:rsidR="451E25CD" w:rsidRPr="00D5375F">
        <w:rPr>
          <w:rFonts w:ascii="Times New Roman" w:eastAsia="Times New Roman" w:hAnsi="Times New Roman" w:cs="Times New Roman"/>
          <w:kern w:val="0"/>
          <w14:ligatures w14:val="none"/>
          <w:rPrChange w:id="702" w:author="Hunter Berberich" w:date="2024-07-08T16:53:00Z">
            <w:rPr>
              <w:rFonts w:eastAsia="Times New Roman"/>
              <w:kern w:val="0"/>
              <w14:ligatures w14:val="none"/>
            </w:rPr>
          </w:rPrChange>
        </w:rPr>
        <w:t>)</w:t>
      </w:r>
      <w:r w:rsidRPr="00D5375F">
        <w:rPr>
          <w:rFonts w:ascii="Times New Roman" w:eastAsia="Times New Roman" w:hAnsi="Times New Roman" w:cs="Times New Roman"/>
          <w:rPrChange w:id="703" w:author="Hunter Berberich" w:date="2024-07-08T16:53:00Z">
            <w:rPr>
              <w:rFonts w:eastAsia="Times New Roman"/>
            </w:rPr>
          </w:rPrChange>
        </w:rPr>
        <w:t>.</w:t>
      </w:r>
    </w:p>
    <w:p w14:paraId="2B192CAC" w14:textId="645AC10A" w:rsidR="4D78F5ED" w:rsidRPr="00D5375F" w:rsidRDefault="4D78F5ED" w:rsidP="008348A0">
      <w:pPr>
        <w:rPr>
          <w:rFonts w:ascii="Times New Roman" w:eastAsia="Times New Roman" w:hAnsi="Times New Roman" w:cs="Times New Roman"/>
          <w:kern w:val="0"/>
          <w14:ligatures w14:val="none"/>
          <w:rPrChange w:id="704" w:author="Hunter Berberich" w:date="2024-07-08T16:53:00Z">
            <w:rPr>
              <w:rFonts w:eastAsia="Times New Roman"/>
              <w:kern w:val="0"/>
              <w14:ligatures w14:val="none"/>
            </w:rPr>
          </w:rPrChange>
        </w:rPr>
      </w:pPr>
    </w:p>
    <w:p w14:paraId="236E8163" w14:textId="50B588F1" w:rsidR="009933E0" w:rsidRPr="00D5375F" w:rsidRDefault="009933E0" w:rsidP="009933E0">
      <w:pPr>
        <w:pStyle w:val="Caption"/>
        <w:keepNext/>
        <w:rPr>
          <w:rFonts w:ascii="Times New Roman" w:hAnsi="Times New Roman" w:cs="Times New Roman"/>
          <w:rPrChange w:id="705" w:author="Hunter Berberich" w:date="2024-07-08T16:53:00Z">
            <w:rPr/>
          </w:rPrChange>
        </w:rPr>
      </w:pPr>
      <w:bookmarkStart w:id="706" w:name="_Ref171202231"/>
      <w:bookmarkStart w:id="707" w:name="_Toc171206104"/>
      <w:r w:rsidRPr="00D5375F">
        <w:rPr>
          <w:rFonts w:ascii="Times New Roman" w:hAnsi="Times New Roman" w:cs="Times New Roman"/>
          <w:rPrChange w:id="708" w:author="Hunter Berberich" w:date="2024-07-08T16:53:00Z">
            <w:rPr/>
          </w:rPrChange>
        </w:rPr>
        <w:t xml:space="preserve">Table </w:t>
      </w:r>
      <w:r w:rsidRPr="00D5375F">
        <w:rPr>
          <w:rFonts w:ascii="Times New Roman" w:hAnsi="Times New Roman" w:cs="Times New Roman"/>
          <w:rPrChange w:id="709" w:author="Hunter Berberich" w:date="2024-07-08T16:53:00Z">
            <w:rPr/>
          </w:rPrChange>
        </w:rPr>
        <w:fldChar w:fldCharType="begin"/>
      </w:r>
      <w:r w:rsidRPr="00D5375F">
        <w:rPr>
          <w:rFonts w:ascii="Times New Roman" w:hAnsi="Times New Roman" w:cs="Times New Roman"/>
          <w:rPrChange w:id="710" w:author="Hunter Berberich" w:date="2024-07-08T16:53:00Z">
            <w:rPr/>
          </w:rPrChange>
        </w:rPr>
        <w:instrText xml:space="preserve"> SEQ Table \* ARABIC </w:instrText>
      </w:r>
      <w:r w:rsidRPr="00D5375F">
        <w:rPr>
          <w:rFonts w:ascii="Times New Roman" w:hAnsi="Times New Roman" w:cs="Times New Roman"/>
          <w:rPrChange w:id="711" w:author="Hunter Berberich" w:date="2024-07-08T16:53:00Z">
            <w:rPr/>
          </w:rPrChange>
        </w:rPr>
        <w:fldChar w:fldCharType="separate"/>
      </w:r>
      <w:r w:rsidR="00735E79" w:rsidRPr="00D5375F">
        <w:rPr>
          <w:rFonts w:ascii="Times New Roman" w:hAnsi="Times New Roman" w:cs="Times New Roman"/>
          <w:noProof/>
          <w:rPrChange w:id="712" w:author="Hunter Berberich" w:date="2024-07-08T16:53:00Z">
            <w:rPr>
              <w:noProof/>
            </w:rPr>
          </w:rPrChange>
        </w:rPr>
        <w:t>3</w:t>
      </w:r>
      <w:r w:rsidRPr="00D5375F">
        <w:rPr>
          <w:rFonts w:ascii="Times New Roman" w:hAnsi="Times New Roman" w:cs="Times New Roman"/>
          <w:rPrChange w:id="713" w:author="Hunter Berberich" w:date="2024-07-08T16:53:00Z">
            <w:rPr/>
          </w:rPrChange>
        </w:rPr>
        <w:fldChar w:fldCharType="end"/>
      </w:r>
      <w:bookmarkEnd w:id="706"/>
      <w:r w:rsidRPr="00D5375F">
        <w:rPr>
          <w:rFonts w:ascii="Times New Roman" w:hAnsi="Times New Roman" w:cs="Times New Roman"/>
          <w:rPrChange w:id="714" w:author="Hunter Berberich" w:date="2024-07-08T16:53:00Z">
            <w:rPr/>
          </w:rPrChange>
        </w:rPr>
        <w:t>.  Performance Metrics Comparison</w:t>
      </w:r>
      <w:bookmarkEnd w:id="707"/>
    </w:p>
    <w:tbl>
      <w:tblPr>
        <w:tblStyle w:val="PlainTable5"/>
        <w:tblW w:w="8582" w:type="dxa"/>
        <w:tblLayout w:type="fixed"/>
        <w:tblLook w:val="04A0" w:firstRow="1" w:lastRow="0" w:firstColumn="1" w:lastColumn="0" w:noHBand="0" w:noVBand="1"/>
      </w:tblPr>
      <w:tblGrid>
        <w:gridCol w:w="2520"/>
        <w:gridCol w:w="1431"/>
        <w:gridCol w:w="1416"/>
        <w:gridCol w:w="1296"/>
        <w:gridCol w:w="876"/>
        <w:gridCol w:w="1043"/>
      </w:tblGrid>
      <w:tr w:rsidR="00F20712" w:rsidRPr="00D5375F" w14:paraId="582680DC" w14:textId="77777777" w:rsidTr="003C590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520" w:type="dxa"/>
            <w:hideMark/>
          </w:tcPr>
          <w:p w14:paraId="7FD38B50" w14:textId="77777777" w:rsidR="002F534C" w:rsidRPr="00D5375F" w:rsidRDefault="002F534C" w:rsidP="008348A0">
            <w:pPr>
              <w:rPr>
                <w:rFonts w:ascii="Times New Roman" w:eastAsia="Times New Roman" w:hAnsi="Times New Roman" w:cs="Times New Roman"/>
                <w:kern w:val="0"/>
                <w:sz w:val="24"/>
                <w14:ligatures w14:val="none"/>
                <w:rPrChange w:id="715" w:author="Hunter Berberich" w:date="2024-07-08T16:53:00Z">
                  <w:rPr>
                    <w:rFonts w:eastAsia="Times New Roman"/>
                    <w:kern w:val="0"/>
                    <w:sz w:val="24"/>
                    <w14:ligatures w14:val="none"/>
                  </w:rPr>
                </w:rPrChange>
              </w:rPr>
            </w:pPr>
          </w:p>
        </w:tc>
        <w:tc>
          <w:tcPr>
            <w:tcW w:w="1431" w:type="dxa"/>
            <w:hideMark/>
          </w:tcPr>
          <w:p w14:paraId="71946B2E" w14:textId="77777777" w:rsidR="002F534C" w:rsidRPr="00D5375F" w:rsidRDefault="00236BE7" w:rsidP="008348A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Change w:id="716" w:author="Hunter Berberich" w:date="2024-07-08T16:53:00Z">
                  <w:rPr>
                    <w:rFonts w:eastAsia="Times New Roman"/>
                    <w:kern w:val="0"/>
                    <w:sz w:val="24"/>
                    <w14:ligatures w14:val="none"/>
                  </w:rPr>
                </w:rPrChange>
              </w:rPr>
            </w:pPr>
            <w:bookmarkStart w:id="717" w:name="_Int_coFQ5EXY"/>
            <w:r w:rsidRPr="00D5375F">
              <w:rPr>
                <w:rFonts w:ascii="Times New Roman" w:eastAsia="Times New Roman" w:hAnsi="Times New Roman" w:cs="Times New Roman"/>
                <w:kern w:val="0"/>
                <w14:ligatures w14:val="none"/>
                <w:rPrChange w:id="718" w:author="Hunter Berberich" w:date="2024-07-08T16:53:00Z">
                  <w:rPr>
                    <w:rFonts w:eastAsia="Times New Roman"/>
                    <w:kern w:val="0"/>
                    <w14:ligatures w14:val="none"/>
                  </w:rPr>
                </w:rPrChange>
              </w:rPr>
              <w:t>ME</w:t>
            </w:r>
            <w:bookmarkEnd w:id="717"/>
          </w:p>
        </w:tc>
        <w:tc>
          <w:tcPr>
            <w:tcW w:w="1416" w:type="dxa"/>
            <w:hideMark/>
          </w:tcPr>
          <w:p w14:paraId="65E0ABEF" w14:textId="77777777" w:rsidR="002F534C" w:rsidRPr="00D5375F" w:rsidRDefault="00236BE7" w:rsidP="008348A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Change w:id="719"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720" w:author="Hunter Berberich" w:date="2024-07-08T16:53:00Z">
                  <w:rPr>
                    <w:rFonts w:eastAsia="Times New Roman"/>
                    <w:kern w:val="0"/>
                    <w14:ligatures w14:val="none"/>
                  </w:rPr>
                </w:rPrChange>
              </w:rPr>
              <w:t>RMSE</w:t>
            </w:r>
          </w:p>
        </w:tc>
        <w:tc>
          <w:tcPr>
            <w:tcW w:w="1296" w:type="dxa"/>
            <w:hideMark/>
          </w:tcPr>
          <w:p w14:paraId="7730E323" w14:textId="77777777" w:rsidR="002F534C" w:rsidRPr="00D5375F" w:rsidRDefault="00236BE7" w:rsidP="008348A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Change w:id="721"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722" w:author="Hunter Berberich" w:date="2024-07-08T16:53:00Z">
                  <w:rPr>
                    <w:rFonts w:eastAsia="Times New Roman"/>
                    <w:kern w:val="0"/>
                    <w14:ligatures w14:val="none"/>
                  </w:rPr>
                </w:rPrChange>
              </w:rPr>
              <w:t>MAE</w:t>
            </w:r>
          </w:p>
        </w:tc>
        <w:tc>
          <w:tcPr>
            <w:tcW w:w="876" w:type="dxa"/>
            <w:hideMark/>
          </w:tcPr>
          <w:p w14:paraId="2986A476" w14:textId="77777777" w:rsidR="002F534C" w:rsidRPr="00D5375F" w:rsidRDefault="00236BE7" w:rsidP="008348A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Change w:id="723"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724" w:author="Hunter Berberich" w:date="2024-07-08T16:53:00Z">
                  <w:rPr>
                    <w:rFonts w:eastAsia="Times New Roman"/>
                    <w:kern w:val="0"/>
                    <w14:ligatures w14:val="none"/>
                  </w:rPr>
                </w:rPrChange>
              </w:rPr>
              <w:t>MPE</w:t>
            </w:r>
          </w:p>
        </w:tc>
        <w:tc>
          <w:tcPr>
            <w:tcW w:w="1043" w:type="dxa"/>
            <w:hideMark/>
          </w:tcPr>
          <w:p w14:paraId="2D60082D" w14:textId="77777777" w:rsidR="002F534C" w:rsidRPr="00D5375F" w:rsidRDefault="00236BE7" w:rsidP="008348A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Change w:id="725"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726" w:author="Hunter Berberich" w:date="2024-07-08T16:53:00Z">
                  <w:rPr>
                    <w:rFonts w:eastAsia="Times New Roman"/>
                    <w:kern w:val="0"/>
                    <w14:ligatures w14:val="none"/>
                  </w:rPr>
                </w:rPrChange>
              </w:rPr>
              <w:t>MAPE</w:t>
            </w:r>
          </w:p>
        </w:tc>
      </w:tr>
      <w:tr w:rsidR="00F20712" w:rsidRPr="00D5375F" w14:paraId="6580E5DA" w14:textId="77777777" w:rsidTr="003C59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520" w:type="dxa"/>
            <w:hideMark/>
          </w:tcPr>
          <w:p w14:paraId="582A61F2" w14:textId="77777777" w:rsidR="002F534C" w:rsidRPr="00D5375F" w:rsidRDefault="00236BE7" w:rsidP="008348A0">
            <w:pPr>
              <w:rPr>
                <w:rFonts w:ascii="Times New Roman" w:eastAsia="Times New Roman" w:hAnsi="Times New Roman" w:cs="Times New Roman"/>
                <w:kern w:val="0"/>
                <w:sz w:val="24"/>
                <w14:ligatures w14:val="none"/>
                <w:rPrChange w:id="727"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728" w:author="Hunter Berberich" w:date="2024-07-08T16:53:00Z">
                  <w:rPr>
                    <w:rFonts w:eastAsia="Times New Roman"/>
                    <w:kern w:val="0"/>
                    <w14:ligatures w14:val="none"/>
                  </w:rPr>
                </w:rPrChange>
              </w:rPr>
              <w:t>Baseline MLR</w:t>
            </w:r>
          </w:p>
        </w:tc>
        <w:tc>
          <w:tcPr>
            <w:tcW w:w="1431" w:type="dxa"/>
            <w:hideMark/>
          </w:tcPr>
          <w:p w14:paraId="6CFC5B93" w14:textId="77777777" w:rsidR="002F534C"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729"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730" w:author="Hunter Berberich" w:date="2024-07-08T16:53:00Z">
                  <w:rPr>
                    <w:rFonts w:eastAsia="Times New Roman"/>
                    <w:kern w:val="0"/>
                    <w14:ligatures w14:val="none"/>
                  </w:rPr>
                </w:rPrChange>
              </w:rPr>
              <w:t>8</w:t>
            </w:r>
            <w:r w:rsidR="5DCFC1E8" w:rsidRPr="00D5375F">
              <w:rPr>
                <w:rFonts w:ascii="Times New Roman" w:eastAsia="Times New Roman" w:hAnsi="Times New Roman" w:cs="Times New Roman"/>
                <w:kern w:val="0"/>
                <w14:ligatures w14:val="none"/>
                <w:rPrChange w:id="731" w:author="Hunter Berberich" w:date="2024-07-08T16:53:00Z">
                  <w:rPr>
                    <w:rFonts w:eastAsia="Times New Roman"/>
                    <w:kern w:val="0"/>
                    <w14:ligatures w14:val="none"/>
                  </w:rPr>
                </w:rPrChange>
              </w:rPr>
              <w:t>,</w:t>
            </w:r>
            <w:r w:rsidRPr="00D5375F">
              <w:rPr>
                <w:rFonts w:ascii="Times New Roman" w:eastAsia="Times New Roman" w:hAnsi="Times New Roman" w:cs="Times New Roman"/>
                <w:kern w:val="0"/>
                <w14:ligatures w14:val="none"/>
                <w:rPrChange w:id="732" w:author="Hunter Berberich" w:date="2024-07-08T16:53:00Z">
                  <w:rPr>
                    <w:rFonts w:eastAsia="Times New Roman"/>
                    <w:kern w:val="0"/>
                    <w14:ligatures w14:val="none"/>
                  </w:rPr>
                </w:rPrChange>
              </w:rPr>
              <w:t>699</w:t>
            </w:r>
            <w:r w:rsidR="5DCFC1E8" w:rsidRPr="00D5375F">
              <w:rPr>
                <w:rFonts w:ascii="Times New Roman" w:eastAsia="Times New Roman" w:hAnsi="Times New Roman" w:cs="Times New Roman"/>
                <w:kern w:val="0"/>
                <w14:ligatures w14:val="none"/>
                <w:rPrChange w:id="733" w:author="Hunter Berberich" w:date="2024-07-08T16:53:00Z">
                  <w:rPr>
                    <w:rFonts w:eastAsia="Times New Roman"/>
                    <w:kern w:val="0"/>
                    <w14:ligatures w14:val="none"/>
                  </w:rPr>
                </w:rPrChange>
              </w:rPr>
              <w:t>,</w:t>
            </w:r>
            <w:r w:rsidRPr="00D5375F">
              <w:rPr>
                <w:rFonts w:ascii="Times New Roman" w:eastAsia="Times New Roman" w:hAnsi="Times New Roman" w:cs="Times New Roman"/>
                <w:kern w:val="0"/>
                <w14:ligatures w14:val="none"/>
                <w:rPrChange w:id="734" w:author="Hunter Berberich" w:date="2024-07-08T16:53:00Z">
                  <w:rPr>
                    <w:rFonts w:eastAsia="Times New Roman"/>
                    <w:kern w:val="0"/>
                    <w14:ligatures w14:val="none"/>
                  </w:rPr>
                </w:rPrChange>
              </w:rPr>
              <w:t>444</w:t>
            </w:r>
          </w:p>
        </w:tc>
        <w:tc>
          <w:tcPr>
            <w:tcW w:w="1416" w:type="dxa"/>
            <w:hideMark/>
          </w:tcPr>
          <w:p w14:paraId="28520E5D" w14:textId="77777777" w:rsidR="002F534C"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735"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736" w:author="Hunter Berberich" w:date="2024-07-08T16:53:00Z">
                  <w:rPr>
                    <w:rFonts w:eastAsia="Times New Roman"/>
                    <w:kern w:val="0"/>
                    <w14:ligatures w14:val="none"/>
                  </w:rPr>
                </w:rPrChange>
              </w:rPr>
              <w:t>10</w:t>
            </w:r>
            <w:r w:rsidR="5DCFC1E8" w:rsidRPr="00D5375F">
              <w:rPr>
                <w:rFonts w:ascii="Times New Roman" w:eastAsia="Times New Roman" w:hAnsi="Times New Roman" w:cs="Times New Roman"/>
                <w:kern w:val="0"/>
                <w14:ligatures w14:val="none"/>
                <w:rPrChange w:id="737" w:author="Hunter Berberich" w:date="2024-07-08T16:53:00Z">
                  <w:rPr>
                    <w:rFonts w:eastAsia="Times New Roman"/>
                    <w:kern w:val="0"/>
                    <w14:ligatures w14:val="none"/>
                  </w:rPr>
                </w:rPrChange>
              </w:rPr>
              <w:t>,</w:t>
            </w:r>
            <w:r w:rsidRPr="00D5375F">
              <w:rPr>
                <w:rFonts w:ascii="Times New Roman" w:eastAsia="Times New Roman" w:hAnsi="Times New Roman" w:cs="Times New Roman"/>
                <w:kern w:val="0"/>
                <w14:ligatures w14:val="none"/>
                <w:rPrChange w:id="738" w:author="Hunter Berberich" w:date="2024-07-08T16:53:00Z">
                  <w:rPr>
                    <w:rFonts w:eastAsia="Times New Roman"/>
                    <w:kern w:val="0"/>
                    <w14:ligatures w14:val="none"/>
                  </w:rPr>
                </w:rPrChange>
              </w:rPr>
              <w:t>341</w:t>
            </w:r>
            <w:r w:rsidR="5DCFC1E8" w:rsidRPr="00D5375F">
              <w:rPr>
                <w:rFonts w:ascii="Times New Roman" w:eastAsia="Times New Roman" w:hAnsi="Times New Roman" w:cs="Times New Roman"/>
                <w:kern w:val="0"/>
                <w14:ligatures w14:val="none"/>
                <w:rPrChange w:id="739" w:author="Hunter Berberich" w:date="2024-07-08T16:53:00Z">
                  <w:rPr>
                    <w:rFonts w:eastAsia="Times New Roman"/>
                    <w:kern w:val="0"/>
                    <w14:ligatures w14:val="none"/>
                  </w:rPr>
                </w:rPrChange>
              </w:rPr>
              <w:t>,</w:t>
            </w:r>
            <w:r w:rsidRPr="00D5375F">
              <w:rPr>
                <w:rFonts w:ascii="Times New Roman" w:eastAsia="Times New Roman" w:hAnsi="Times New Roman" w:cs="Times New Roman"/>
                <w:kern w:val="0"/>
                <w14:ligatures w14:val="none"/>
                <w:rPrChange w:id="740" w:author="Hunter Berberich" w:date="2024-07-08T16:53:00Z">
                  <w:rPr>
                    <w:rFonts w:eastAsia="Times New Roman"/>
                    <w:kern w:val="0"/>
                    <w14:ligatures w14:val="none"/>
                  </w:rPr>
                </w:rPrChange>
              </w:rPr>
              <w:t>263</w:t>
            </w:r>
          </w:p>
        </w:tc>
        <w:tc>
          <w:tcPr>
            <w:tcW w:w="1296" w:type="dxa"/>
            <w:hideMark/>
          </w:tcPr>
          <w:p w14:paraId="6EFDD847" w14:textId="77777777" w:rsidR="002F534C"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741"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742" w:author="Hunter Berberich" w:date="2024-07-08T16:53:00Z">
                  <w:rPr>
                    <w:rFonts w:eastAsia="Times New Roman"/>
                    <w:kern w:val="0"/>
                    <w14:ligatures w14:val="none"/>
                  </w:rPr>
                </w:rPrChange>
              </w:rPr>
              <w:t>9</w:t>
            </w:r>
            <w:r w:rsidR="5DCFC1E8" w:rsidRPr="00D5375F">
              <w:rPr>
                <w:rFonts w:ascii="Times New Roman" w:eastAsia="Times New Roman" w:hAnsi="Times New Roman" w:cs="Times New Roman"/>
                <w:kern w:val="0"/>
                <w14:ligatures w14:val="none"/>
                <w:rPrChange w:id="743" w:author="Hunter Berberich" w:date="2024-07-08T16:53:00Z">
                  <w:rPr>
                    <w:rFonts w:eastAsia="Times New Roman"/>
                    <w:kern w:val="0"/>
                    <w14:ligatures w14:val="none"/>
                  </w:rPr>
                </w:rPrChange>
              </w:rPr>
              <w:t>,</w:t>
            </w:r>
            <w:r w:rsidRPr="00D5375F">
              <w:rPr>
                <w:rFonts w:ascii="Times New Roman" w:eastAsia="Times New Roman" w:hAnsi="Times New Roman" w:cs="Times New Roman"/>
                <w:kern w:val="0"/>
                <w14:ligatures w14:val="none"/>
                <w:rPrChange w:id="744" w:author="Hunter Berberich" w:date="2024-07-08T16:53:00Z">
                  <w:rPr>
                    <w:rFonts w:eastAsia="Times New Roman"/>
                    <w:kern w:val="0"/>
                    <w14:ligatures w14:val="none"/>
                  </w:rPr>
                </w:rPrChange>
              </w:rPr>
              <w:t>132</w:t>
            </w:r>
            <w:r w:rsidR="5DCFC1E8" w:rsidRPr="00D5375F">
              <w:rPr>
                <w:rFonts w:ascii="Times New Roman" w:eastAsia="Times New Roman" w:hAnsi="Times New Roman" w:cs="Times New Roman"/>
                <w:kern w:val="0"/>
                <w14:ligatures w14:val="none"/>
                <w:rPrChange w:id="745" w:author="Hunter Berberich" w:date="2024-07-08T16:53:00Z">
                  <w:rPr>
                    <w:rFonts w:eastAsia="Times New Roman"/>
                    <w:kern w:val="0"/>
                    <w14:ligatures w14:val="none"/>
                  </w:rPr>
                </w:rPrChange>
              </w:rPr>
              <w:t>,</w:t>
            </w:r>
            <w:r w:rsidRPr="00D5375F">
              <w:rPr>
                <w:rFonts w:ascii="Times New Roman" w:eastAsia="Times New Roman" w:hAnsi="Times New Roman" w:cs="Times New Roman"/>
                <w:kern w:val="0"/>
                <w14:ligatures w14:val="none"/>
                <w:rPrChange w:id="746" w:author="Hunter Berberich" w:date="2024-07-08T16:53:00Z">
                  <w:rPr>
                    <w:rFonts w:eastAsia="Times New Roman"/>
                    <w:kern w:val="0"/>
                    <w14:ligatures w14:val="none"/>
                  </w:rPr>
                </w:rPrChange>
              </w:rPr>
              <w:t>046</w:t>
            </w:r>
          </w:p>
        </w:tc>
        <w:tc>
          <w:tcPr>
            <w:tcW w:w="876" w:type="dxa"/>
            <w:hideMark/>
          </w:tcPr>
          <w:p w14:paraId="1B5F1B79" w14:textId="77777777" w:rsidR="002F534C"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747"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748" w:author="Hunter Berberich" w:date="2024-07-08T16:53:00Z">
                  <w:rPr>
                    <w:rFonts w:eastAsia="Times New Roman"/>
                    <w:kern w:val="0"/>
                    <w14:ligatures w14:val="none"/>
                  </w:rPr>
                </w:rPrChange>
              </w:rPr>
              <w:t>18.16</w:t>
            </w:r>
          </w:p>
        </w:tc>
        <w:tc>
          <w:tcPr>
            <w:tcW w:w="1043" w:type="dxa"/>
            <w:hideMark/>
          </w:tcPr>
          <w:p w14:paraId="2AADB837" w14:textId="77777777" w:rsidR="002F534C"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749"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750" w:author="Hunter Berberich" w:date="2024-07-08T16:53:00Z">
                  <w:rPr>
                    <w:rFonts w:eastAsia="Times New Roman"/>
                    <w:kern w:val="0"/>
                    <w14:ligatures w14:val="none"/>
                  </w:rPr>
                </w:rPrChange>
              </w:rPr>
              <w:t>20.</w:t>
            </w:r>
            <w:r w:rsidR="58E89E91" w:rsidRPr="00D5375F">
              <w:rPr>
                <w:rFonts w:ascii="Times New Roman" w:eastAsia="Times New Roman" w:hAnsi="Times New Roman" w:cs="Times New Roman"/>
                <w:kern w:val="0"/>
                <w14:ligatures w14:val="none"/>
                <w:rPrChange w:id="751" w:author="Hunter Berberich" w:date="2024-07-08T16:53:00Z">
                  <w:rPr>
                    <w:rFonts w:eastAsia="Times New Roman"/>
                    <w:kern w:val="0"/>
                    <w14:ligatures w14:val="none"/>
                  </w:rPr>
                </w:rPrChange>
              </w:rPr>
              <w:t>30</w:t>
            </w:r>
          </w:p>
        </w:tc>
      </w:tr>
      <w:tr w:rsidR="00F20712" w:rsidRPr="00D5375F" w14:paraId="06AD2C88" w14:textId="77777777" w:rsidTr="003C5906">
        <w:trPr>
          <w:trHeight w:val="306"/>
        </w:trPr>
        <w:tc>
          <w:tcPr>
            <w:cnfStyle w:val="001000000000" w:firstRow="0" w:lastRow="0" w:firstColumn="1" w:lastColumn="0" w:oddVBand="0" w:evenVBand="0" w:oddHBand="0" w:evenHBand="0" w:firstRowFirstColumn="0" w:firstRowLastColumn="0" w:lastRowFirstColumn="0" w:lastRowLastColumn="0"/>
            <w:tcW w:w="2520" w:type="dxa"/>
            <w:hideMark/>
          </w:tcPr>
          <w:p w14:paraId="1CFECE2A" w14:textId="77777777" w:rsidR="002F534C" w:rsidRPr="00D5375F" w:rsidRDefault="00236BE7" w:rsidP="008348A0">
            <w:pPr>
              <w:rPr>
                <w:rFonts w:ascii="Times New Roman" w:eastAsia="Times New Roman" w:hAnsi="Times New Roman" w:cs="Times New Roman"/>
                <w:kern w:val="0"/>
                <w:sz w:val="24"/>
                <w14:ligatures w14:val="none"/>
                <w:rPrChange w:id="752"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753" w:author="Hunter Berberich" w:date="2024-07-08T16:53:00Z">
                  <w:rPr>
                    <w:rFonts w:eastAsia="Times New Roman"/>
                    <w:kern w:val="0"/>
                    <w14:ligatures w14:val="none"/>
                  </w:rPr>
                </w:rPrChange>
              </w:rPr>
              <w:t>Time-Lag MLR</w:t>
            </w:r>
          </w:p>
        </w:tc>
        <w:tc>
          <w:tcPr>
            <w:tcW w:w="1431" w:type="dxa"/>
            <w:hideMark/>
          </w:tcPr>
          <w:p w14:paraId="7637DF4C" w14:textId="77777777" w:rsidR="002F534C"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Change w:id="754"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755" w:author="Hunter Berberich" w:date="2024-07-08T16:53:00Z">
                  <w:rPr>
                    <w:rFonts w:eastAsia="Times New Roman"/>
                    <w:kern w:val="0"/>
                    <w14:ligatures w14:val="none"/>
                  </w:rPr>
                </w:rPrChange>
              </w:rPr>
              <w:t> -620</w:t>
            </w:r>
            <w:r w:rsidR="5DCFC1E8" w:rsidRPr="00D5375F">
              <w:rPr>
                <w:rFonts w:ascii="Times New Roman" w:eastAsia="Times New Roman" w:hAnsi="Times New Roman" w:cs="Times New Roman"/>
                <w:kern w:val="0"/>
                <w14:ligatures w14:val="none"/>
                <w:rPrChange w:id="756" w:author="Hunter Berberich" w:date="2024-07-08T16:53:00Z">
                  <w:rPr>
                    <w:rFonts w:eastAsia="Times New Roman"/>
                    <w:kern w:val="0"/>
                    <w14:ligatures w14:val="none"/>
                  </w:rPr>
                </w:rPrChange>
              </w:rPr>
              <w:t>,</w:t>
            </w:r>
            <w:r w:rsidRPr="00D5375F">
              <w:rPr>
                <w:rFonts w:ascii="Times New Roman" w:eastAsia="Times New Roman" w:hAnsi="Times New Roman" w:cs="Times New Roman"/>
                <w:kern w:val="0"/>
                <w14:ligatures w14:val="none"/>
                <w:rPrChange w:id="757" w:author="Hunter Berberich" w:date="2024-07-08T16:53:00Z">
                  <w:rPr>
                    <w:rFonts w:eastAsia="Times New Roman"/>
                    <w:kern w:val="0"/>
                    <w14:ligatures w14:val="none"/>
                  </w:rPr>
                </w:rPrChange>
              </w:rPr>
              <w:t>083</w:t>
            </w:r>
          </w:p>
        </w:tc>
        <w:tc>
          <w:tcPr>
            <w:tcW w:w="1416" w:type="dxa"/>
            <w:hideMark/>
          </w:tcPr>
          <w:p w14:paraId="587E4FBC" w14:textId="77777777" w:rsidR="002F534C"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Change w:id="758"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759" w:author="Hunter Berberich" w:date="2024-07-08T16:53:00Z">
                  <w:rPr>
                    <w:rFonts w:eastAsia="Times New Roman"/>
                    <w:kern w:val="0"/>
                    <w14:ligatures w14:val="none"/>
                  </w:rPr>
                </w:rPrChange>
              </w:rPr>
              <w:t>2</w:t>
            </w:r>
            <w:r w:rsidR="5DCFC1E8" w:rsidRPr="00D5375F">
              <w:rPr>
                <w:rFonts w:ascii="Times New Roman" w:eastAsia="Times New Roman" w:hAnsi="Times New Roman" w:cs="Times New Roman"/>
                <w:kern w:val="0"/>
                <w14:ligatures w14:val="none"/>
                <w:rPrChange w:id="760" w:author="Hunter Berberich" w:date="2024-07-08T16:53:00Z">
                  <w:rPr>
                    <w:rFonts w:eastAsia="Times New Roman"/>
                    <w:kern w:val="0"/>
                    <w14:ligatures w14:val="none"/>
                  </w:rPr>
                </w:rPrChange>
              </w:rPr>
              <w:t>,</w:t>
            </w:r>
            <w:r w:rsidRPr="00D5375F">
              <w:rPr>
                <w:rFonts w:ascii="Times New Roman" w:eastAsia="Times New Roman" w:hAnsi="Times New Roman" w:cs="Times New Roman"/>
                <w:kern w:val="0"/>
                <w14:ligatures w14:val="none"/>
                <w:rPrChange w:id="761" w:author="Hunter Berberich" w:date="2024-07-08T16:53:00Z">
                  <w:rPr>
                    <w:rFonts w:eastAsia="Times New Roman"/>
                    <w:kern w:val="0"/>
                    <w14:ligatures w14:val="none"/>
                  </w:rPr>
                </w:rPrChange>
              </w:rPr>
              <w:t>939</w:t>
            </w:r>
            <w:r w:rsidR="5DCFC1E8" w:rsidRPr="00D5375F">
              <w:rPr>
                <w:rFonts w:ascii="Times New Roman" w:eastAsia="Times New Roman" w:hAnsi="Times New Roman" w:cs="Times New Roman"/>
                <w:kern w:val="0"/>
                <w14:ligatures w14:val="none"/>
                <w:rPrChange w:id="762" w:author="Hunter Berberich" w:date="2024-07-08T16:53:00Z">
                  <w:rPr>
                    <w:rFonts w:eastAsia="Times New Roman"/>
                    <w:kern w:val="0"/>
                    <w14:ligatures w14:val="none"/>
                  </w:rPr>
                </w:rPrChange>
              </w:rPr>
              <w:t>,</w:t>
            </w:r>
            <w:r w:rsidRPr="00D5375F">
              <w:rPr>
                <w:rFonts w:ascii="Times New Roman" w:eastAsia="Times New Roman" w:hAnsi="Times New Roman" w:cs="Times New Roman"/>
                <w:kern w:val="0"/>
                <w14:ligatures w14:val="none"/>
                <w:rPrChange w:id="763" w:author="Hunter Berberich" w:date="2024-07-08T16:53:00Z">
                  <w:rPr>
                    <w:rFonts w:eastAsia="Times New Roman"/>
                    <w:kern w:val="0"/>
                    <w14:ligatures w14:val="none"/>
                  </w:rPr>
                </w:rPrChange>
              </w:rPr>
              <w:t>571</w:t>
            </w:r>
          </w:p>
        </w:tc>
        <w:tc>
          <w:tcPr>
            <w:tcW w:w="1296" w:type="dxa"/>
            <w:hideMark/>
          </w:tcPr>
          <w:p w14:paraId="00C5B325" w14:textId="77777777" w:rsidR="002F534C"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Change w:id="764"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765" w:author="Hunter Berberich" w:date="2024-07-08T16:53:00Z">
                  <w:rPr>
                    <w:rFonts w:eastAsia="Times New Roman"/>
                    <w:kern w:val="0"/>
                    <w14:ligatures w14:val="none"/>
                  </w:rPr>
                </w:rPrChange>
              </w:rPr>
              <w:t>2</w:t>
            </w:r>
            <w:r w:rsidR="5DCFC1E8" w:rsidRPr="00D5375F">
              <w:rPr>
                <w:rFonts w:ascii="Times New Roman" w:eastAsia="Times New Roman" w:hAnsi="Times New Roman" w:cs="Times New Roman"/>
                <w:kern w:val="0"/>
                <w14:ligatures w14:val="none"/>
                <w:rPrChange w:id="766" w:author="Hunter Berberich" w:date="2024-07-08T16:53:00Z">
                  <w:rPr>
                    <w:rFonts w:eastAsia="Times New Roman"/>
                    <w:kern w:val="0"/>
                    <w14:ligatures w14:val="none"/>
                  </w:rPr>
                </w:rPrChange>
              </w:rPr>
              <w:t>,</w:t>
            </w:r>
            <w:r w:rsidRPr="00D5375F">
              <w:rPr>
                <w:rFonts w:ascii="Times New Roman" w:eastAsia="Times New Roman" w:hAnsi="Times New Roman" w:cs="Times New Roman"/>
                <w:kern w:val="0"/>
                <w14:ligatures w14:val="none"/>
                <w:rPrChange w:id="767" w:author="Hunter Berberich" w:date="2024-07-08T16:53:00Z">
                  <w:rPr>
                    <w:rFonts w:eastAsia="Times New Roman"/>
                    <w:kern w:val="0"/>
                    <w14:ligatures w14:val="none"/>
                  </w:rPr>
                </w:rPrChange>
              </w:rPr>
              <w:t>293</w:t>
            </w:r>
            <w:r w:rsidR="5DCFC1E8" w:rsidRPr="00D5375F">
              <w:rPr>
                <w:rFonts w:ascii="Times New Roman" w:eastAsia="Times New Roman" w:hAnsi="Times New Roman" w:cs="Times New Roman"/>
                <w:kern w:val="0"/>
                <w14:ligatures w14:val="none"/>
                <w:rPrChange w:id="768" w:author="Hunter Berberich" w:date="2024-07-08T16:53:00Z">
                  <w:rPr>
                    <w:rFonts w:eastAsia="Times New Roman"/>
                    <w:kern w:val="0"/>
                    <w14:ligatures w14:val="none"/>
                  </w:rPr>
                </w:rPrChange>
              </w:rPr>
              <w:t>,</w:t>
            </w:r>
            <w:r w:rsidRPr="00D5375F">
              <w:rPr>
                <w:rFonts w:ascii="Times New Roman" w:eastAsia="Times New Roman" w:hAnsi="Times New Roman" w:cs="Times New Roman"/>
                <w:kern w:val="0"/>
                <w14:ligatures w14:val="none"/>
                <w:rPrChange w:id="769" w:author="Hunter Berberich" w:date="2024-07-08T16:53:00Z">
                  <w:rPr>
                    <w:rFonts w:eastAsia="Times New Roman"/>
                    <w:kern w:val="0"/>
                    <w14:ligatures w14:val="none"/>
                  </w:rPr>
                </w:rPrChange>
              </w:rPr>
              <w:t>019</w:t>
            </w:r>
          </w:p>
        </w:tc>
        <w:tc>
          <w:tcPr>
            <w:tcW w:w="876" w:type="dxa"/>
            <w:hideMark/>
          </w:tcPr>
          <w:p w14:paraId="3B764FBC" w14:textId="77777777" w:rsidR="002F534C"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Change w:id="770"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771" w:author="Hunter Berberich" w:date="2024-07-08T16:53:00Z">
                  <w:rPr>
                    <w:rFonts w:eastAsia="Times New Roman"/>
                    <w:kern w:val="0"/>
                    <w14:ligatures w14:val="none"/>
                  </w:rPr>
                </w:rPrChange>
              </w:rPr>
              <w:t>-0.32</w:t>
            </w:r>
          </w:p>
        </w:tc>
        <w:tc>
          <w:tcPr>
            <w:tcW w:w="1043" w:type="dxa"/>
            <w:hideMark/>
          </w:tcPr>
          <w:p w14:paraId="44DDA91A" w14:textId="77777777" w:rsidR="002F534C"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Change w:id="772"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773" w:author="Hunter Berberich" w:date="2024-07-08T16:53:00Z">
                  <w:rPr>
                    <w:rFonts w:eastAsia="Times New Roman"/>
                    <w:kern w:val="0"/>
                    <w14:ligatures w14:val="none"/>
                  </w:rPr>
                </w:rPrChange>
              </w:rPr>
              <w:t>4.76</w:t>
            </w:r>
          </w:p>
        </w:tc>
      </w:tr>
      <w:tr w:rsidR="00F20712" w:rsidRPr="00D5375F" w14:paraId="58D965D3" w14:textId="77777777" w:rsidTr="003C59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520" w:type="dxa"/>
            <w:hideMark/>
          </w:tcPr>
          <w:p w14:paraId="3C9207F7" w14:textId="77777777" w:rsidR="002F534C" w:rsidRPr="00D5375F" w:rsidRDefault="00236BE7" w:rsidP="008348A0">
            <w:pPr>
              <w:rPr>
                <w:rFonts w:ascii="Times New Roman" w:eastAsia="Times New Roman" w:hAnsi="Times New Roman" w:cs="Times New Roman"/>
                <w:kern w:val="0"/>
                <w:sz w:val="24"/>
                <w14:ligatures w14:val="none"/>
                <w:rPrChange w:id="774" w:author="Hunter Berberich" w:date="2024-07-08T16:53:00Z">
                  <w:rPr>
                    <w:rFonts w:eastAsia="Times New Roman"/>
                    <w:kern w:val="0"/>
                    <w:sz w:val="24"/>
                    <w14:ligatures w14:val="none"/>
                  </w:rPr>
                </w:rPrChange>
              </w:rPr>
            </w:pPr>
            <w:r w:rsidRPr="00D5375F">
              <w:rPr>
                <w:rFonts w:ascii="Times New Roman" w:eastAsia="Times New Roman" w:hAnsi="Times New Roman" w:cs="Times New Roman"/>
                <w:kern w:val="0"/>
                <w14:ligatures w14:val="none"/>
                <w:rPrChange w:id="775" w:author="Hunter Berberich" w:date="2024-07-08T16:53:00Z">
                  <w:rPr>
                    <w:rFonts w:eastAsia="Times New Roman"/>
                    <w:kern w:val="0"/>
                    <w14:ligatures w14:val="none"/>
                  </w:rPr>
                </w:rPrChange>
              </w:rPr>
              <w:t>Holt-Winters Forecast</w:t>
            </w:r>
          </w:p>
        </w:tc>
        <w:tc>
          <w:tcPr>
            <w:tcW w:w="1431" w:type="dxa"/>
            <w:hideMark/>
          </w:tcPr>
          <w:p w14:paraId="49486F2A" w14:textId="77777777" w:rsidR="002F534C"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776"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777" w:author="Hunter Berberich" w:date="2024-07-08T16:53:00Z">
                  <w:rPr>
                    <w:rFonts w:eastAsia="Times New Roman"/>
                    <w:kern w:val="0"/>
                    <w14:ligatures w14:val="none"/>
                  </w:rPr>
                </w:rPrChange>
              </w:rPr>
              <w:t>5</w:t>
            </w:r>
            <w:r w:rsidR="5DCFC1E8" w:rsidRPr="00D5375F">
              <w:rPr>
                <w:rFonts w:ascii="Times New Roman" w:eastAsia="Times New Roman" w:hAnsi="Times New Roman" w:cs="Times New Roman"/>
                <w:kern w:val="0"/>
                <w14:ligatures w14:val="none"/>
                <w:rPrChange w:id="778" w:author="Hunter Berberich" w:date="2024-07-08T16:53:00Z">
                  <w:rPr>
                    <w:rFonts w:eastAsia="Times New Roman"/>
                    <w:kern w:val="0"/>
                    <w14:ligatures w14:val="none"/>
                  </w:rPr>
                </w:rPrChange>
              </w:rPr>
              <w:t>,</w:t>
            </w:r>
            <w:r w:rsidRPr="00D5375F">
              <w:rPr>
                <w:rFonts w:ascii="Times New Roman" w:eastAsia="Times New Roman" w:hAnsi="Times New Roman" w:cs="Times New Roman"/>
                <w:kern w:val="0"/>
                <w14:ligatures w14:val="none"/>
                <w:rPrChange w:id="779" w:author="Hunter Berberich" w:date="2024-07-08T16:53:00Z">
                  <w:rPr>
                    <w:rFonts w:eastAsia="Times New Roman"/>
                    <w:kern w:val="0"/>
                    <w14:ligatures w14:val="none"/>
                  </w:rPr>
                </w:rPrChange>
              </w:rPr>
              <w:t>746</w:t>
            </w:r>
            <w:r w:rsidR="5DCFC1E8" w:rsidRPr="00D5375F">
              <w:rPr>
                <w:rFonts w:ascii="Times New Roman" w:eastAsia="Times New Roman" w:hAnsi="Times New Roman" w:cs="Times New Roman"/>
                <w:kern w:val="0"/>
                <w14:ligatures w14:val="none"/>
                <w:rPrChange w:id="780" w:author="Hunter Berberich" w:date="2024-07-08T16:53:00Z">
                  <w:rPr>
                    <w:rFonts w:eastAsia="Times New Roman"/>
                    <w:kern w:val="0"/>
                    <w14:ligatures w14:val="none"/>
                  </w:rPr>
                </w:rPrChange>
              </w:rPr>
              <w:t>,</w:t>
            </w:r>
            <w:r w:rsidRPr="00D5375F">
              <w:rPr>
                <w:rFonts w:ascii="Times New Roman" w:eastAsia="Times New Roman" w:hAnsi="Times New Roman" w:cs="Times New Roman"/>
                <w:kern w:val="0"/>
                <w14:ligatures w14:val="none"/>
                <w:rPrChange w:id="781" w:author="Hunter Berberich" w:date="2024-07-08T16:53:00Z">
                  <w:rPr>
                    <w:rFonts w:eastAsia="Times New Roman"/>
                    <w:kern w:val="0"/>
                    <w14:ligatures w14:val="none"/>
                  </w:rPr>
                </w:rPrChange>
              </w:rPr>
              <w:t>580</w:t>
            </w:r>
          </w:p>
        </w:tc>
        <w:tc>
          <w:tcPr>
            <w:tcW w:w="1416" w:type="dxa"/>
            <w:hideMark/>
          </w:tcPr>
          <w:p w14:paraId="7ADD6F54" w14:textId="77777777" w:rsidR="002F534C"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782"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783" w:author="Hunter Berberich" w:date="2024-07-08T16:53:00Z">
                  <w:rPr>
                    <w:rFonts w:eastAsia="Times New Roman"/>
                    <w:kern w:val="0"/>
                    <w14:ligatures w14:val="none"/>
                  </w:rPr>
                </w:rPrChange>
              </w:rPr>
              <w:t>8</w:t>
            </w:r>
            <w:r w:rsidR="5DCFC1E8" w:rsidRPr="00D5375F">
              <w:rPr>
                <w:rFonts w:ascii="Times New Roman" w:eastAsia="Times New Roman" w:hAnsi="Times New Roman" w:cs="Times New Roman"/>
                <w:kern w:val="0"/>
                <w14:ligatures w14:val="none"/>
                <w:rPrChange w:id="784" w:author="Hunter Berberich" w:date="2024-07-08T16:53:00Z">
                  <w:rPr>
                    <w:rFonts w:eastAsia="Times New Roman"/>
                    <w:kern w:val="0"/>
                    <w14:ligatures w14:val="none"/>
                  </w:rPr>
                </w:rPrChange>
              </w:rPr>
              <w:t>,</w:t>
            </w:r>
            <w:r w:rsidRPr="00D5375F">
              <w:rPr>
                <w:rFonts w:ascii="Times New Roman" w:eastAsia="Times New Roman" w:hAnsi="Times New Roman" w:cs="Times New Roman"/>
                <w:kern w:val="0"/>
                <w14:ligatures w14:val="none"/>
                <w:rPrChange w:id="785" w:author="Hunter Berberich" w:date="2024-07-08T16:53:00Z">
                  <w:rPr>
                    <w:rFonts w:eastAsia="Times New Roman"/>
                    <w:kern w:val="0"/>
                    <w14:ligatures w14:val="none"/>
                  </w:rPr>
                </w:rPrChange>
              </w:rPr>
              <w:t>622</w:t>
            </w:r>
            <w:r w:rsidR="5DCFC1E8" w:rsidRPr="00D5375F">
              <w:rPr>
                <w:rFonts w:ascii="Times New Roman" w:eastAsia="Times New Roman" w:hAnsi="Times New Roman" w:cs="Times New Roman"/>
                <w:kern w:val="0"/>
                <w14:ligatures w14:val="none"/>
                <w:rPrChange w:id="786" w:author="Hunter Berberich" w:date="2024-07-08T16:53:00Z">
                  <w:rPr>
                    <w:rFonts w:eastAsia="Times New Roman"/>
                    <w:kern w:val="0"/>
                    <w14:ligatures w14:val="none"/>
                  </w:rPr>
                </w:rPrChange>
              </w:rPr>
              <w:t>,</w:t>
            </w:r>
            <w:r w:rsidRPr="00D5375F">
              <w:rPr>
                <w:rFonts w:ascii="Times New Roman" w:eastAsia="Times New Roman" w:hAnsi="Times New Roman" w:cs="Times New Roman"/>
                <w:kern w:val="0"/>
                <w14:ligatures w14:val="none"/>
                <w:rPrChange w:id="787" w:author="Hunter Berberich" w:date="2024-07-08T16:53:00Z">
                  <w:rPr>
                    <w:rFonts w:eastAsia="Times New Roman"/>
                    <w:kern w:val="0"/>
                    <w14:ligatures w14:val="none"/>
                  </w:rPr>
                </w:rPrChange>
              </w:rPr>
              <w:t>889</w:t>
            </w:r>
          </w:p>
        </w:tc>
        <w:tc>
          <w:tcPr>
            <w:tcW w:w="1296" w:type="dxa"/>
            <w:hideMark/>
          </w:tcPr>
          <w:p w14:paraId="1C04D7E3" w14:textId="77777777" w:rsidR="002F534C"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788"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789" w:author="Hunter Berberich" w:date="2024-07-08T16:53:00Z">
                  <w:rPr>
                    <w:rFonts w:eastAsia="Times New Roman"/>
                    <w:kern w:val="0"/>
                    <w14:ligatures w14:val="none"/>
                  </w:rPr>
                </w:rPrChange>
              </w:rPr>
              <w:t>7</w:t>
            </w:r>
            <w:r w:rsidR="536944F4" w:rsidRPr="00D5375F">
              <w:rPr>
                <w:rFonts w:ascii="Times New Roman" w:eastAsia="Times New Roman" w:hAnsi="Times New Roman" w:cs="Times New Roman"/>
                <w:kern w:val="0"/>
                <w14:ligatures w14:val="none"/>
                <w:rPrChange w:id="790" w:author="Hunter Berberich" w:date="2024-07-08T16:53:00Z">
                  <w:rPr>
                    <w:rFonts w:eastAsia="Times New Roman"/>
                    <w:kern w:val="0"/>
                    <w14:ligatures w14:val="none"/>
                  </w:rPr>
                </w:rPrChange>
              </w:rPr>
              <w:t>,</w:t>
            </w:r>
            <w:r w:rsidRPr="00D5375F">
              <w:rPr>
                <w:rFonts w:ascii="Times New Roman" w:eastAsia="Times New Roman" w:hAnsi="Times New Roman" w:cs="Times New Roman"/>
                <w:kern w:val="0"/>
                <w14:ligatures w14:val="none"/>
                <w:rPrChange w:id="791" w:author="Hunter Berberich" w:date="2024-07-08T16:53:00Z">
                  <w:rPr>
                    <w:rFonts w:eastAsia="Times New Roman"/>
                    <w:kern w:val="0"/>
                    <w14:ligatures w14:val="none"/>
                  </w:rPr>
                </w:rPrChange>
              </w:rPr>
              <w:t>216</w:t>
            </w:r>
            <w:r w:rsidR="536944F4" w:rsidRPr="00D5375F">
              <w:rPr>
                <w:rFonts w:ascii="Times New Roman" w:eastAsia="Times New Roman" w:hAnsi="Times New Roman" w:cs="Times New Roman"/>
                <w:kern w:val="0"/>
                <w14:ligatures w14:val="none"/>
                <w:rPrChange w:id="792" w:author="Hunter Berberich" w:date="2024-07-08T16:53:00Z">
                  <w:rPr>
                    <w:rFonts w:eastAsia="Times New Roman"/>
                    <w:kern w:val="0"/>
                    <w14:ligatures w14:val="none"/>
                  </w:rPr>
                </w:rPrChange>
              </w:rPr>
              <w:t>,</w:t>
            </w:r>
            <w:r w:rsidRPr="00D5375F">
              <w:rPr>
                <w:rFonts w:ascii="Times New Roman" w:eastAsia="Times New Roman" w:hAnsi="Times New Roman" w:cs="Times New Roman"/>
                <w:kern w:val="0"/>
                <w14:ligatures w14:val="none"/>
                <w:rPrChange w:id="793" w:author="Hunter Berberich" w:date="2024-07-08T16:53:00Z">
                  <w:rPr>
                    <w:rFonts w:eastAsia="Times New Roman"/>
                    <w:kern w:val="0"/>
                    <w14:ligatures w14:val="none"/>
                  </w:rPr>
                </w:rPrChange>
              </w:rPr>
              <w:t>495</w:t>
            </w:r>
          </w:p>
        </w:tc>
        <w:tc>
          <w:tcPr>
            <w:tcW w:w="876" w:type="dxa"/>
            <w:hideMark/>
          </w:tcPr>
          <w:p w14:paraId="00DAE860" w14:textId="77777777" w:rsidR="002F534C"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794"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795" w:author="Hunter Berberich" w:date="2024-07-08T16:53:00Z">
                  <w:rPr>
                    <w:rFonts w:eastAsia="Times New Roman"/>
                    <w:kern w:val="0"/>
                    <w14:ligatures w14:val="none"/>
                  </w:rPr>
                </w:rPrChange>
              </w:rPr>
              <w:t>8.75</w:t>
            </w:r>
          </w:p>
        </w:tc>
        <w:tc>
          <w:tcPr>
            <w:tcW w:w="1043" w:type="dxa"/>
            <w:hideMark/>
          </w:tcPr>
          <w:p w14:paraId="6911543C" w14:textId="77777777" w:rsidR="002F534C"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Change w:id="796"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797" w:author="Hunter Berberich" w:date="2024-07-08T16:53:00Z">
                  <w:rPr>
                    <w:rFonts w:eastAsia="Times New Roman"/>
                    <w:kern w:val="0"/>
                    <w14:ligatures w14:val="none"/>
                  </w:rPr>
                </w:rPrChange>
              </w:rPr>
              <w:t>15.7</w:t>
            </w:r>
            <w:r w:rsidR="536944F4" w:rsidRPr="00D5375F">
              <w:rPr>
                <w:rFonts w:ascii="Times New Roman" w:eastAsia="Times New Roman" w:hAnsi="Times New Roman" w:cs="Times New Roman"/>
                <w:kern w:val="0"/>
                <w14:ligatures w14:val="none"/>
                <w:rPrChange w:id="798" w:author="Hunter Berberich" w:date="2024-07-08T16:53:00Z">
                  <w:rPr>
                    <w:rFonts w:eastAsia="Times New Roman"/>
                    <w:kern w:val="0"/>
                    <w14:ligatures w14:val="none"/>
                  </w:rPr>
                </w:rPrChange>
              </w:rPr>
              <w:t>2</w:t>
            </w:r>
          </w:p>
        </w:tc>
      </w:tr>
    </w:tbl>
    <w:p w14:paraId="46E534CF" w14:textId="77777777" w:rsidR="00735E79" w:rsidRPr="00D5375F" w:rsidRDefault="00735E79" w:rsidP="00735E79">
      <w:pPr>
        <w:rPr>
          <w:rFonts w:ascii="Times New Roman" w:eastAsia="Times New Roman" w:hAnsi="Times New Roman" w:cs="Times New Roman"/>
          <w:kern w:val="0"/>
          <w14:ligatures w14:val="none"/>
          <w:rPrChange w:id="799" w:author="Hunter Berberich" w:date="2024-07-08T16:53:00Z">
            <w:rPr>
              <w:rFonts w:eastAsia="Times New Roman"/>
              <w:kern w:val="0"/>
              <w14:ligatures w14:val="none"/>
            </w:rPr>
          </w:rPrChange>
        </w:rPr>
      </w:pPr>
    </w:p>
    <w:p w14:paraId="13A8EDBE" w14:textId="7DE4A043" w:rsidR="00735E79" w:rsidRPr="00D5375F" w:rsidRDefault="00735E79" w:rsidP="00735E79">
      <w:pPr>
        <w:rPr>
          <w:rFonts w:ascii="Times New Roman" w:eastAsia="Times New Roman" w:hAnsi="Times New Roman" w:cs="Times New Roman"/>
          <w:kern w:val="0"/>
          <w14:ligatures w14:val="none"/>
          <w:rPrChange w:id="800"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801" w:author="Hunter Berberich" w:date="2024-07-08T16:53:00Z">
            <w:rPr>
              <w:rFonts w:eastAsia="Times New Roman"/>
              <w:kern w:val="0"/>
              <w14:ligatures w14:val="none"/>
            </w:rPr>
          </w:rPrChange>
        </w:rPr>
        <w:t>The comparison revealed the following:</w:t>
      </w:r>
    </w:p>
    <w:p w14:paraId="52B55682" w14:textId="4E0FC47F" w:rsidR="00735E79" w:rsidRPr="00D5375F" w:rsidRDefault="00735E79" w:rsidP="00735E79">
      <w:pPr>
        <w:pStyle w:val="ListParagraph"/>
        <w:numPr>
          <w:ilvl w:val="0"/>
          <w:numId w:val="20"/>
        </w:numPr>
        <w:rPr>
          <w:rFonts w:ascii="Times New Roman" w:eastAsia="Times New Roman" w:hAnsi="Times New Roman" w:cs="Times New Roman"/>
          <w:kern w:val="0"/>
          <w14:ligatures w14:val="none"/>
          <w:rPrChange w:id="802"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803" w:author="Hunter Berberich" w:date="2024-07-08T16:53:00Z">
            <w:rPr>
              <w:rFonts w:eastAsia="Times New Roman"/>
              <w:kern w:val="0"/>
              <w14:ligatures w14:val="none"/>
            </w:rPr>
          </w:rPrChange>
        </w:rPr>
        <w:t>Baseline MLR</w:t>
      </w:r>
      <w:r w:rsidRPr="00D5375F">
        <w:rPr>
          <w:rFonts w:ascii="Times New Roman" w:eastAsia="Times New Roman" w:hAnsi="Times New Roman" w:cs="Times New Roman"/>
          <w:rPrChange w:id="804" w:author="Hunter Berberich" w:date="2024-07-08T16:53:00Z">
            <w:rPr>
              <w:rFonts w:eastAsia="Times New Roman"/>
            </w:rPr>
          </w:rPrChange>
        </w:rPr>
        <w:t xml:space="preserve"> had an RMSE of 10.34 million liters and a MAPE of 20.30%, indicating</w:t>
      </w:r>
      <w:r w:rsidRPr="00D5375F">
        <w:rPr>
          <w:rFonts w:ascii="Times New Roman" w:eastAsia="Times New Roman" w:hAnsi="Times New Roman" w:cs="Times New Roman"/>
          <w:kern w:val="0"/>
          <w14:ligatures w14:val="none"/>
          <w:rPrChange w:id="805" w:author="Hunter Berberich" w:date="2024-07-08T16:53:00Z">
            <w:rPr>
              <w:rFonts w:eastAsia="Times New Roman"/>
              <w:kern w:val="0"/>
              <w14:ligatures w14:val="none"/>
            </w:rPr>
          </w:rPrChange>
        </w:rPr>
        <w:t xml:space="preserve"> moderate predictive accuracy.</w:t>
      </w:r>
    </w:p>
    <w:p w14:paraId="11C493D1" w14:textId="1E97920A" w:rsidR="00735E79" w:rsidRPr="00D5375F" w:rsidRDefault="00735E79" w:rsidP="00735E79">
      <w:pPr>
        <w:pStyle w:val="ListParagraph"/>
        <w:numPr>
          <w:ilvl w:val="0"/>
          <w:numId w:val="20"/>
        </w:numPr>
        <w:rPr>
          <w:rFonts w:ascii="Times New Roman" w:eastAsia="Times New Roman" w:hAnsi="Times New Roman" w:cs="Times New Roman"/>
          <w:kern w:val="0"/>
          <w14:ligatures w14:val="none"/>
          <w:rPrChange w:id="806"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807" w:author="Hunter Berberich" w:date="2024-07-08T16:53:00Z">
            <w:rPr>
              <w:rFonts w:eastAsia="Times New Roman"/>
              <w:kern w:val="0"/>
              <w14:ligatures w14:val="none"/>
            </w:rPr>
          </w:rPrChange>
        </w:rPr>
        <w:t>Time-lagged MLR s</w:t>
      </w:r>
      <w:r w:rsidRPr="00D5375F">
        <w:rPr>
          <w:rFonts w:ascii="Times New Roman" w:eastAsia="Times New Roman" w:hAnsi="Times New Roman" w:cs="Times New Roman"/>
          <w:rPrChange w:id="808" w:author="Hunter Berberich" w:date="2024-07-08T16:53:00Z">
            <w:rPr>
              <w:rFonts w:eastAsia="Times New Roman"/>
            </w:rPr>
          </w:rPrChange>
        </w:rPr>
        <w:t>ignificantly improved accuracy by incorporating time-lagged variables, achieving an RMSE of 2.94 million liters</w:t>
      </w:r>
      <w:r w:rsidRPr="00D5375F">
        <w:rPr>
          <w:rFonts w:ascii="Times New Roman" w:eastAsia="Times New Roman" w:hAnsi="Times New Roman" w:cs="Times New Roman"/>
          <w:kern w:val="0"/>
          <w14:ligatures w14:val="none"/>
          <w:rPrChange w:id="809" w:author="Hunter Berberich" w:date="2024-07-08T16:53:00Z">
            <w:rPr>
              <w:rFonts w:eastAsia="Times New Roman"/>
              <w:kern w:val="0"/>
              <w14:ligatures w14:val="none"/>
            </w:rPr>
          </w:rPrChange>
        </w:rPr>
        <w:t xml:space="preserve"> and a MAPE of 4.76%.</w:t>
      </w:r>
    </w:p>
    <w:p w14:paraId="3D67838E" w14:textId="0559FEB5" w:rsidR="00735E79" w:rsidRPr="00D5375F" w:rsidRDefault="00735E79" w:rsidP="00735E79">
      <w:pPr>
        <w:pStyle w:val="ListParagraph"/>
        <w:numPr>
          <w:ilvl w:val="0"/>
          <w:numId w:val="20"/>
        </w:numPr>
        <w:rPr>
          <w:rFonts w:ascii="Times New Roman" w:eastAsia="Times New Roman" w:hAnsi="Times New Roman" w:cs="Times New Roman"/>
          <w:kern w:val="0"/>
          <w14:ligatures w14:val="none"/>
          <w:rPrChange w:id="810"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811" w:author="Hunter Berberich" w:date="2024-07-08T16:53:00Z">
            <w:rPr>
              <w:rFonts w:eastAsia="Times New Roman"/>
              <w:kern w:val="0"/>
              <w14:ligatures w14:val="none"/>
            </w:rPr>
          </w:rPrChange>
        </w:rPr>
        <w:t>Holt-Winters Model</w:t>
      </w:r>
      <w:r w:rsidRPr="00D5375F">
        <w:rPr>
          <w:rFonts w:ascii="Times New Roman" w:eastAsia="Times New Roman" w:hAnsi="Times New Roman" w:cs="Times New Roman"/>
          <w:rPrChange w:id="812" w:author="Hunter Berberich" w:date="2024-07-08T16:53:00Z">
            <w:rPr>
              <w:rFonts w:eastAsia="Times New Roman"/>
            </w:rPr>
          </w:rPrChange>
        </w:rPr>
        <w:t xml:space="preserve"> achieved an RMSE of 8.62 million liters and a MAPE of 15.71%, demonstrating</w:t>
      </w:r>
      <w:r w:rsidRPr="00D5375F">
        <w:rPr>
          <w:rFonts w:ascii="Times New Roman" w:eastAsia="Times New Roman" w:hAnsi="Times New Roman" w:cs="Times New Roman"/>
          <w:kern w:val="0"/>
          <w14:ligatures w14:val="none"/>
          <w:rPrChange w:id="813" w:author="Hunter Berberich" w:date="2024-07-08T16:53:00Z">
            <w:rPr>
              <w:rFonts w:eastAsia="Times New Roman"/>
              <w:kern w:val="0"/>
              <w14:ligatures w14:val="none"/>
            </w:rPr>
          </w:rPrChange>
        </w:rPr>
        <w:t xml:space="preserve"> its effectiveness in capturing seasonal patterns and trends.</w:t>
      </w:r>
    </w:p>
    <w:p w14:paraId="472EB521" w14:textId="77777777" w:rsidR="00735E79" w:rsidRPr="00D5375F" w:rsidRDefault="00735E79" w:rsidP="00735E79">
      <w:pPr>
        <w:rPr>
          <w:rFonts w:ascii="Times New Roman" w:eastAsia="Times New Roman" w:hAnsi="Times New Roman" w:cs="Times New Roman"/>
          <w:rPrChange w:id="814" w:author="Hunter Berberich" w:date="2024-07-08T16:53:00Z">
            <w:rPr>
              <w:rFonts w:eastAsia="Times New Roman"/>
            </w:rPr>
          </w:rPrChange>
        </w:rPr>
      </w:pPr>
    </w:p>
    <w:p w14:paraId="5F27EFEF" w14:textId="34D748CF" w:rsidR="00F91397" w:rsidRPr="00D5375F" w:rsidRDefault="451E25CD" w:rsidP="00735E79">
      <w:pPr>
        <w:rPr>
          <w:rFonts w:ascii="Times New Roman" w:eastAsia="Times New Roman" w:hAnsi="Times New Roman" w:cs="Times New Roman"/>
          <w:kern w:val="0"/>
          <w14:ligatures w14:val="none"/>
          <w:rPrChange w:id="815" w:author="Hunter Berberich" w:date="2024-07-08T16:53:00Z">
            <w:rPr>
              <w:rFonts w:eastAsia="Times New Roman"/>
              <w:kern w:val="0"/>
              <w14:ligatures w14:val="none"/>
            </w:rPr>
          </w:rPrChange>
        </w:rPr>
      </w:pPr>
      <w:r w:rsidRPr="00D5375F">
        <w:rPr>
          <w:rFonts w:ascii="Times New Roman" w:eastAsia="Times New Roman" w:hAnsi="Times New Roman" w:cs="Times New Roman"/>
          <w:rPrChange w:id="816" w:author="Hunter Berberich" w:date="2024-07-08T16:53:00Z">
            <w:rPr>
              <w:rFonts w:eastAsia="Times New Roman"/>
            </w:rPr>
          </w:rPrChange>
        </w:rPr>
        <w:t>The Time-lagged MLR model performed best with the lowest RMSE and MAPE values, indicating superior predictive accuracy. However, the Holt-Winters model also provided</w:t>
      </w:r>
      <w:r w:rsidRPr="00D5375F">
        <w:rPr>
          <w:rFonts w:ascii="Times New Roman" w:eastAsia="Times New Roman" w:hAnsi="Times New Roman" w:cs="Times New Roman"/>
          <w:kern w:val="0"/>
          <w14:ligatures w14:val="none"/>
          <w:rPrChange w:id="817" w:author="Hunter Berberich" w:date="2024-07-08T16:53:00Z">
            <w:rPr>
              <w:rFonts w:eastAsia="Times New Roman"/>
              <w:kern w:val="0"/>
              <w14:ligatures w14:val="none"/>
            </w:rPr>
          </w:rPrChange>
        </w:rPr>
        <w:t xml:space="preserve"> valuable insights into seasonal trends and was effective for short-term forecasts. </w:t>
      </w:r>
      <w:r w:rsidR="5219A0BB" w:rsidRPr="00D5375F">
        <w:rPr>
          <w:rFonts w:ascii="Times New Roman" w:eastAsia="Times New Roman" w:hAnsi="Times New Roman" w:cs="Times New Roman"/>
          <w:kern w:val="0"/>
          <w14:ligatures w14:val="none"/>
          <w:rPrChange w:id="818" w:author="Hunter Berberich" w:date="2024-07-08T16:53:00Z">
            <w:rPr>
              <w:rFonts w:eastAsia="Times New Roman"/>
              <w:kern w:val="0"/>
              <w14:ligatures w14:val="none"/>
            </w:rPr>
          </w:rPrChange>
        </w:rPr>
        <w:t>In addition to the performance metrics, the three models were plotted to show predicted vs actual beer consumption values (see Figure 4). Also, the error percentage of beer consumption predictions for all models was plotted (see Figure 5). As shown in figures 4 and 5</w:t>
      </w:r>
      <w:r w:rsidR="5219A0BB" w:rsidRPr="00D5375F">
        <w:rPr>
          <w:rFonts w:ascii="Times New Roman" w:eastAsia="Times New Roman" w:hAnsi="Times New Roman" w:cs="Times New Roman"/>
          <w:rPrChange w:id="819" w:author="Hunter Berberich" w:date="2024-07-08T16:53:00Z">
            <w:rPr>
              <w:rFonts w:eastAsia="Times New Roman"/>
            </w:rPr>
          </w:rPrChange>
        </w:rPr>
        <w:t>, the Time-lagged model is more accurate</w:t>
      </w:r>
      <w:r w:rsidR="5219A0BB" w:rsidRPr="00D5375F">
        <w:rPr>
          <w:rFonts w:ascii="Times New Roman" w:eastAsia="Times New Roman" w:hAnsi="Times New Roman" w:cs="Times New Roman"/>
          <w:kern w:val="0"/>
          <w14:ligatures w14:val="none"/>
          <w:rPrChange w:id="820" w:author="Hunter Berberich" w:date="2024-07-08T16:53:00Z">
            <w:rPr>
              <w:rFonts w:eastAsia="Times New Roman"/>
              <w:kern w:val="0"/>
              <w14:ligatures w14:val="none"/>
            </w:rPr>
          </w:rPrChange>
        </w:rPr>
        <w:t xml:space="preserve"> in predicting beer consumption given that its predictions are closer to the actual beer consumption values.</w:t>
      </w:r>
    </w:p>
    <w:p w14:paraId="0DB36670" w14:textId="77777777" w:rsidR="00F91397" w:rsidRPr="00D5375F" w:rsidRDefault="00F91397" w:rsidP="00735E79">
      <w:pPr>
        <w:rPr>
          <w:rFonts w:ascii="Times New Roman" w:eastAsia="Times New Roman" w:hAnsi="Times New Roman" w:cs="Times New Roman"/>
          <w:kern w:val="0"/>
          <w14:ligatures w14:val="none"/>
          <w:rPrChange w:id="821" w:author="Hunter Berberich" w:date="2024-07-08T16:53:00Z">
            <w:rPr>
              <w:rFonts w:eastAsia="Times New Roman"/>
              <w:kern w:val="0"/>
              <w14:ligatures w14:val="none"/>
            </w:rPr>
          </w:rPrChange>
        </w:rPr>
      </w:pPr>
    </w:p>
    <w:p w14:paraId="65E784F5" w14:textId="453497E1" w:rsidR="00735E79" w:rsidRPr="00D5375F" w:rsidRDefault="00735E79" w:rsidP="00735E79">
      <w:pPr>
        <w:rPr>
          <w:rFonts w:ascii="Times New Roman" w:eastAsia="Times New Roman" w:hAnsi="Times New Roman" w:cs="Times New Roman"/>
          <w:kern w:val="0"/>
          <w14:ligatures w14:val="none"/>
          <w:rPrChange w:id="822" w:author="Hunter Berberich" w:date="2024-07-08T16:53:00Z">
            <w:rPr>
              <w:rFonts w:eastAsia="Times New Roman"/>
              <w:kern w:val="0"/>
              <w14:ligatures w14:val="none"/>
            </w:rPr>
          </w:rPrChange>
        </w:rPr>
      </w:pPr>
      <w:r w:rsidRPr="00D5375F">
        <w:rPr>
          <w:rFonts w:ascii="Times New Roman" w:eastAsia="Times New Roman" w:hAnsi="Times New Roman" w:cs="Times New Roman"/>
          <w:rPrChange w:id="823" w:author="Hunter Berberich" w:date="2024-07-08T16:53:00Z">
            <w:rPr>
              <w:rFonts w:eastAsia="Times New Roman"/>
            </w:rPr>
          </w:rPrChange>
        </w:rPr>
        <w:t xml:space="preserve">Therefore, combining the Holt-Winters model for capturing seasonality and the Time-lagged MLR model for overall accuracy can provide a comprehensive approach to demand forecasting </w:t>
      </w:r>
      <w:r w:rsidRPr="00D5375F">
        <w:rPr>
          <w:rFonts w:ascii="Times New Roman" w:eastAsia="Times New Roman" w:hAnsi="Times New Roman" w:cs="Times New Roman"/>
          <w:rPrChange w:id="824" w:author="Hunter Berberich" w:date="2024-07-08T16:53:00Z">
            <w:rPr>
              <w:rFonts w:eastAsia="Times New Roman"/>
            </w:rPr>
          </w:rPrChange>
        </w:rPr>
        <w:lastRenderedPageBreak/>
        <w:t xml:space="preserve">for Anadolu </w:t>
      </w:r>
      <w:r w:rsidRPr="00D5375F">
        <w:rPr>
          <w:rFonts w:ascii="Times New Roman" w:eastAsia="Times New Roman" w:hAnsi="Times New Roman" w:cs="Times New Roman"/>
          <w:kern w:val="0"/>
          <w14:ligatures w14:val="none"/>
          <w:rPrChange w:id="825" w:author="Hunter Berberich" w:date="2024-07-08T16:53:00Z">
            <w:rPr>
              <w:rFonts w:eastAsia="Times New Roman"/>
              <w:kern w:val="0"/>
              <w14:ligatures w14:val="none"/>
            </w:rPr>
          </w:rPrChange>
        </w:rPr>
        <w:t>Efes</w:t>
      </w:r>
      <w:r w:rsidRPr="00D5375F">
        <w:rPr>
          <w:rFonts w:ascii="Times New Roman" w:eastAsia="Times New Roman" w:hAnsi="Times New Roman" w:cs="Times New Roman"/>
          <w:rPrChange w:id="826" w:author="Hunter Berberich" w:date="2024-07-08T16:53:00Z">
            <w:rPr>
              <w:rFonts w:eastAsia="Times New Roman"/>
            </w:rPr>
          </w:rPrChange>
        </w:rPr>
        <w:t>. This dual approach enables better inventory management, strategic planning, and operational efficiency, ultimately enhancing the company's competitive position in the market (Jaggia et al., 2023)</w:t>
      </w:r>
      <w:r w:rsidRPr="00D5375F">
        <w:rPr>
          <w:rFonts w:ascii="Times New Roman" w:eastAsia="Times New Roman" w:hAnsi="Times New Roman" w:cs="Times New Roman"/>
          <w:kern w:val="0"/>
          <w14:ligatures w14:val="none"/>
          <w:rPrChange w:id="827" w:author="Hunter Berberich" w:date="2024-07-08T16:53:00Z">
            <w:rPr>
              <w:rFonts w:eastAsia="Times New Roman"/>
              <w:kern w:val="0"/>
              <w14:ligatures w14:val="none"/>
            </w:rPr>
          </w:rPrChange>
        </w:rPr>
        <w:t>.</w:t>
      </w:r>
    </w:p>
    <w:p w14:paraId="272447C4" w14:textId="77777777" w:rsidR="0046589F" w:rsidRPr="00D5375F" w:rsidRDefault="0046589F" w:rsidP="008348A0">
      <w:pPr>
        <w:rPr>
          <w:rFonts w:ascii="Times New Roman" w:eastAsia="Times New Roman" w:hAnsi="Times New Roman" w:cs="Times New Roman"/>
          <w:rPrChange w:id="828" w:author="Hunter Berberich" w:date="2024-07-08T16:53:00Z">
            <w:rPr>
              <w:rFonts w:eastAsia="Times New Roman"/>
            </w:rPr>
          </w:rPrChange>
        </w:rPr>
      </w:pPr>
    </w:p>
    <w:p w14:paraId="1EC7B157" w14:textId="77777777" w:rsidR="00DC6F60" w:rsidRPr="00D5375F" w:rsidRDefault="00236BE7" w:rsidP="00DC6F60">
      <w:pPr>
        <w:keepNext/>
        <w:rPr>
          <w:rFonts w:ascii="Times New Roman" w:hAnsi="Times New Roman" w:cs="Times New Roman"/>
          <w:rPrChange w:id="829" w:author="Hunter Berberich" w:date="2024-07-08T16:53:00Z">
            <w:rPr/>
          </w:rPrChange>
        </w:rPr>
      </w:pPr>
      <w:r w:rsidRPr="00D5375F">
        <w:rPr>
          <w:rFonts w:ascii="Times New Roman" w:hAnsi="Times New Roman" w:cs="Times New Roman"/>
          <w:noProof/>
          <w:rPrChange w:id="830" w:author="Hunter Berberich" w:date="2024-07-08T16:53:00Z">
            <w:rPr>
              <w:noProof/>
            </w:rPr>
          </w:rPrChange>
        </w:rPr>
        <w:drawing>
          <wp:inline distT="0" distB="0" distL="0" distR="0" wp14:anchorId="3FB817F5" wp14:editId="5EF8F573">
            <wp:extent cx="3878082" cy="3248025"/>
            <wp:effectExtent l="0" t="0" r="0" b="3175"/>
            <wp:docPr id="1867892328"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9232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4008256" cy="3357050"/>
                    </a:xfrm>
                    <a:prstGeom prst="rect">
                      <a:avLst/>
                    </a:prstGeom>
                  </pic:spPr>
                </pic:pic>
              </a:graphicData>
            </a:graphic>
          </wp:inline>
        </w:drawing>
      </w:r>
    </w:p>
    <w:p w14:paraId="1B547CDC" w14:textId="5204F0BB" w:rsidR="0046589F" w:rsidRPr="00D5375F" w:rsidRDefault="00DC6F60" w:rsidP="00DC6F60">
      <w:pPr>
        <w:pStyle w:val="Caption"/>
        <w:rPr>
          <w:rFonts w:ascii="Times New Roman" w:hAnsi="Times New Roman" w:cs="Times New Roman"/>
          <w:rPrChange w:id="831" w:author="Hunter Berberich" w:date="2024-07-08T16:53:00Z">
            <w:rPr/>
          </w:rPrChange>
        </w:rPr>
      </w:pPr>
      <w:bookmarkStart w:id="832" w:name="_Toc171206112"/>
      <w:r w:rsidRPr="00D5375F">
        <w:rPr>
          <w:rFonts w:ascii="Times New Roman" w:hAnsi="Times New Roman" w:cs="Times New Roman"/>
          <w:rPrChange w:id="833" w:author="Hunter Berberich" w:date="2024-07-08T16:53:00Z">
            <w:rPr/>
          </w:rPrChange>
        </w:rPr>
        <w:t xml:space="preserve">Figure </w:t>
      </w:r>
      <w:r w:rsidRPr="00D5375F">
        <w:rPr>
          <w:rFonts w:ascii="Times New Roman" w:hAnsi="Times New Roman" w:cs="Times New Roman"/>
          <w:rPrChange w:id="834" w:author="Hunter Berberich" w:date="2024-07-08T16:53:00Z">
            <w:rPr/>
          </w:rPrChange>
        </w:rPr>
        <w:fldChar w:fldCharType="begin"/>
      </w:r>
      <w:r w:rsidRPr="00D5375F">
        <w:rPr>
          <w:rFonts w:ascii="Times New Roman" w:hAnsi="Times New Roman" w:cs="Times New Roman"/>
          <w:rPrChange w:id="835" w:author="Hunter Berberich" w:date="2024-07-08T16:53:00Z">
            <w:rPr/>
          </w:rPrChange>
        </w:rPr>
        <w:instrText xml:space="preserve"> SEQ Figure \* ARABIC </w:instrText>
      </w:r>
      <w:r w:rsidRPr="00D5375F">
        <w:rPr>
          <w:rFonts w:ascii="Times New Roman" w:hAnsi="Times New Roman" w:cs="Times New Roman"/>
          <w:rPrChange w:id="836" w:author="Hunter Berberich" w:date="2024-07-08T16:53:00Z">
            <w:rPr/>
          </w:rPrChange>
        </w:rPr>
        <w:fldChar w:fldCharType="separate"/>
      </w:r>
      <w:r w:rsidR="00735E79" w:rsidRPr="00D5375F">
        <w:rPr>
          <w:rFonts w:ascii="Times New Roman" w:hAnsi="Times New Roman" w:cs="Times New Roman"/>
          <w:noProof/>
          <w:rPrChange w:id="837" w:author="Hunter Berberich" w:date="2024-07-08T16:53:00Z">
            <w:rPr>
              <w:noProof/>
            </w:rPr>
          </w:rPrChange>
        </w:rPr>
        <w:t>4</w:t>
      </w:r>
      <w:r w:rsidRPr="00D5375F">
        <w:rPr>
          <w:rFonts w:ascii="Times New Roman" w:hAnsi="Times New Roman" w:cs="Times New Roman"/>
          <w:rPrChange w:id="838" w:author="Hunter Berberich" w:date="2024-07-08T16:53:00Z">
            <w:rPr/>
          </w:rPrChange>
        </w:rPr>
        <w:fldChar w:fldCharType="end"/>
      </w:r>
      <w:r w:rsidRPr="00D5375F">
        <w:rPr>
          <w:rFonts w:ascii="Times New Roman" w:hAnsi="Times New Roman" w:cs="Times New Roman"/>
          <w:rPrChange w:id="839" w:author="Hunter Berberich" w:date="2024-07-08T16:53:00Z">
            <w:rPr/>
          </w:rPrChange>
        </w:rPr>
        <w:t>.  Final Comparison Plot</w:t>
      </w:r>
      <w:bookmarkEnd w:id="832"/>
    </w:p>
    <w:p w14:paraId="7D8D8C33" w14:textId="77777777" w:rsidR="009933E0" w:rsidRPr="00D5375F" w:rsidRDefault="009933E0" w:rsidP="008348A0">
      <w:pPr>
        <w:rPr>
          <w:rFonts w:ascii="Times New Roman" w:hAnsi="Times New Roman" w:cs="Times New Roman"/>
          <w:rPrChange w:id="840" w:author="Hunter Berberich" w:date="2024-07-08T16:53:00Z">
            <w:rPr/>
          </w:rPrChange>
        </w:rPr>
      </w:pPr>
    </w:p>
    <w:p w14:paraId="0C6AE1A5" w14:textId="77777777" w:rsidR="009933E0" w:rsidRPr="00D5375F" w:rsidRDefault="009933E0" w:rsidP="008348A0">
      <w:pPr>
        <w:rPr>
          <w:rFonts w:ascii="Times New Roman" w:hAnsi="Times New Roman" w:cs="Times New Roman"/>
          <w:rPrChange w:id="841" w:author="Hunter Berberich" w:date="2024-07-08T16:53:00Z">
            <w:rPr/>
          </w:rPrChange>
        </w:rPr>
      </w:pPr>
    </w:p>
    <w:p w14:paraId="6BE74B89" w14:textId="77777777" w:rsidR="00DC6F60" w:rsidRPr="00D5375F" w:rsidRDefault="00236BE7" w:rsidP="00DC6F60">
      <w:pPr>
        <w:keepNext/>
        <w:rPr>
          <w:rFonts w:ascii="Times New Roman" w:hAnsi="Times New Roman" w:cs="Times New Roman"/>
          <w:rPrChange w:id="842" w:author="Hunter Berberich" w:date="2024-07-08T16:53:00Z">
            <w:rPr/>
          </w:rPrChange>
        </w:rPr>
      </w:pPr>
      <w:r w:rsidRPr="00D5375F">
        <w:rPr>
          <w:rFonts w:ascii="Times New Roman" w:hAnsi="Times New Roman" w:cs="Times New Roman"/>
          <w:noProof/>
          <w:rPrChange w:id="843" w:author="Hunter Berberich" w:date="2024-07-08T16:53:00Z">
            <w:rPr>
              <w:noProof/>
            </w:rPr>
          </w:rPrChange>
        </w:rPr>
        <w:drawing>
          <wp:inline distT="0" distB="0" distL="0" distR="0" wp14:anchorId="6DD7B462" wp14:editId="362238DB">
            <wp:extent cx="3748144" cy="2524125"/>
            <wp:effectExtent l="0" t="0" r="0" b="3175"/>
            <wp:docPr id="947430376" name="Picture 2"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30376"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944457" cy="2656328"/>
                    </a:xfrm>
                    <a:prstGeom prst="rect">
                      <a:avLst/>
                    </a:prstGeom>
                  </pic:spPr>
                </pic:pic>
              </a:graphicData>
            </a:graphic>
          </wp:inline>
        </w:drawing>
      </w:r>
    </w:p>
    <w:p w14:paraId="75014A19" w14:textId="70D26165" w:rsidR="0046589F" w:rsidRPr="00D5375F" w:rsidRDefault="00DC6F60" w:rsidP="00DC6F60">
      <w:pPr>
        <w:pStyle w:val="Caption"/>
        <w:rPr>
          <w:rFonts w:ascii="Times New Roman" w:eastAsia="Times New Roman" w:hAnsi="Times New Roman" w:cs="Times New Roman"/>
          <w:kern w:val="0"/>
          <w14:ligatures w14:val="none"/>
          <w:rPrChange w:id="844" w:author="Hunter Berberich" w:date="2024-07-08T16:53:00Z">
            <w:rPr>
              <w:rFonts w:eastAsia="Times New Roman"/>
              <w:kern w:val="0"/>
              <w14:ligatures w14:val="none"/>
            </w:rPr>
          </w:rPrChange>
        </w:rPr>
      </w:pPr>
      <w:bookmarkStart w:id="845" w:name="_Toc171206113"/>
      <w:r w:rsidRPr="00D5375F">
        <w:rPr>
          <w:rFonts w:ascii="Times New Roman" w:hAnsi="Times New Roman" w:cs="Times New Roman"/>
          <w:rPrChange w:id="846" w:author="Hunter Berberich" w:date="2024-07-08T16:53:00Z">
            <w:rPr/>
          </w:rPrChange>
        </w:rPr>
        <w:t xml:space="preserve">Figure </w:t>
      </w:r>
      <w:r w:rsidRPr="00D5375F">
        <w:rPr>
          <w:rFonts w:ascii="Times New Roman" w:hAnsi="Times New Roman" w:cs="Times New Roman"/>
          <w:rPrChange w:id="847" w:author="Hunter Berberich" w:date="2024-07-08T16:53:00Z">
            <w:rPr/>
          </w:rPrChange>
        </w:rPr>
        <w:fldChar w:fldCharType="begin"/>
      </w:r>
      <w:r w:rsidRPr="00D5375F">
        <w:rPr>
          <w:rFonts w:ascii="Times New Roman" w:hAnsi="Times New Roman" w:cs="Times New Roman"/>
          <w:rPrChange w:id="848" w:author="Hunter Berberich" w:date="2024-07-08T16:53:00Z">
            <w:rPr/>
          </w:rPrChange>
        </w:rPr>
        <w:instrText xml:space="preserve"> SEQ Figure \* ARABIC </w:instrText>
      </w:r>
      <w:r w:rsidRPr="00D5375F">
        <w:rPr>
          <w:rFonts w:ascii="Times New Roman" w:hAnsi="Times New Roman" w:cs="Times New Roman"/>
          <w:rPrChange w:id="849" w:author="Hunter Berberich" w:date="2024-07-08T16:53:00Z">
            <w:rPr/>
          </w:rPrChange>
        </w:rPr>
        <w:fldChar w:fldCharType="separate"/>
      </w:r>
      <w:r w:rsidR="00735E79" w:rsidRPr="00D5375F">
        <w:rPr>
          <w:rFonts w:ascii="Times New Roman" w:hAnsi="Times New Roman" w:cs="Times New Roman"/>
          <w:noProof/>
          <w:rPrChange w:id="850" w:author="Hunter Berberich" w:date="2024-07-08T16:53:00Z">
            <w:rPr>
              <w:noProof/>
            </w:rPr>
          </w:rPrChange>
        </w:rPr>
        <w:t>5</w:t>
      </w:r>
      <w:r w:rsidRPr="00D5375F">
        <w:rPr>
          <w:rFonts w:ascii="Times New Roman" w:hAnsi="Times New Roman" w:cs="Times New Roman"/>
          <w:rPrChange w:id="851" w:author="Hunter Berberich" w:date="2024-07-08T16:53:00Z">
            <w:rPr/>
          </w:rPrChange>
        </w:rPr>
        <w:fldChar w:fldCharType="end"/>
      </w:r>
      <w:r w:rsidRPr="00D5375F">
        <w:rPr>
          <w:rFonts w:ascii="Times New Roman" w:hAnsi="Times New Roman" w:cs="Times New Roman"/>
          <w:rPrChange w:id="852" w:author="Hunter Berberich" w:date="2024-07-08T16:53:00Z">
            <w:rPr/>
          </w:rPrChange>
        </w:rPr>
        <w:t>.  Percent Error Plot</w:t>
      </w:r>
      <w:bookmarkEnd w:id="845"/>
    </w:p>
    <w:p w14:paraId="1E03CB75" w14:textId="77777777" w:rsidR="009933E0" w:rsidRPr="00D5375F" w:rsidRDefault="009933E0" w:rsidP="008348A0">
      <w:pPr>
        <w:rPr>
          <w:rFonts w:ascii="Times New Roman" w:eastAsia="Times New Roman" w:hAnsi="Times New Roman" w:cs="Times New Roman"/>
          <w:kern w:val="0"/>
          <w:sz w:val="27"/>
          <w:szCs w:val="27"/>
          <w14:ligatures w14:val="none"/>
          <w:rPrChange w:id="853" w:author="Hunter Berberich" w:date="2024-07-08T16:53:00Z">
            <w:rPr>
              <w:rFonts w:eastAsia="Times New Roman"/>
              <w:kern w:val="0"/>
              <w:sz w:val="27"/>
              <w:szCs w:val="27"/>
              <w14:ligatures w14:val="none"/>
            </w:rPr>
          </w:rPrChange>
        </w:rPr>
      </w:pPr>
    </w:p>
    <w:p w14:paraId="4D84A04F" w14:textId="2BDED0FA" w:rsidR="00C77FE1" w:rsidRPr="00D5375F" w:rsidRDefault="00236BE7" w:rsidP="00267708">
      <w:pPr>
        <w:rPr>
          <w:rFonts w:ascii="Times New Roman" w:hAnsi="Times New Roman" w:cs="Times New Roman"/>
          <w:b/>
          <w:bCs/>
          <w:rPrChange w:id="854" w:author="Hunter Berberich" w:date="2024-07-08T16:53:00Z">
            <w:rPr>
              <w:b/>
              <w:bCs/>
            </w:rPr>
          </w:rPrChange>
        </w:rPr>
      </w:pPr>
      <w:r w:rsidRPr="00D5375F">
        <w:rPr>
          <w:rFonts w:ascii="Times New Roman" w:hAnsi="Times New Roman" w:cs="Times New Roman"/>
          <w:b/>
          <w:bCs/>
          <w:rPrChange w:id="855" w:author="Hunter Berberich" w:date="2024-07-08T16:53:00Z">
            <w:rPr>
              <w:b/>
              <w:bCs/>
            </w:rPr>
          </w:rPrChange>
        </w:rPr>
        <w:t>Strategic Insights from Regression Model</w:t>
      </w:r>
    </w:p>
    <w:p w14:paraId="7406E0DF" w14:textId="77777777" w:rsidR="00C77FE1" w:rsidRPr="00D5375F" w:rsidRDefault="00236BE7" w:rsidP="008348A0">
      <w:pPr>
        <w:rPr>
          <w:rFonts w:ascii="Times New Roman" w:eastAsia="Times New Roman" w:hAnsi="Times New Roman" w:cs="Times New Roman"/>
          <w:kern w:val="0"/>
          <w14:ligatures w14:val="none"/>
          <w:rPrChange w:id="856"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857" w:author="Hunter Berberich" w:date="2024-07-08T16:53:00Z">
            <w:rPr>
              <w:rFonts w:eastAsia="Times New Roman"/>
              <w:kern w:val="0"/>
              <w14:ligatures w14:val="none"/>
            </w:rPr>
          </w:rPrChange>
        </w:rPr>
        <w:t>Price Impact: A decrease in beer price is associated with increased beer demand.</w:t>
      </w:r>
    </w:p>
    <w:p w14:paraId="46EDB39D" w14:textId="77777777" w:rsidR="00C77FE1" w:rsidRPr="00D5375F" w:rsidRDefault="00236BE7" w:rsidP="008348A0">
      <w:pPr>
        <w:rPr>
          <w:rFonts w:ascii="Times New Roman" w:eastAsia="Times New Roman" w:hAnsi="Times New Roman" w:cs="Times New Roman"/>
          <w:kern w:val="0"/>
          <w14:ligatures w14:val="none"/>
          <w:rPrChange w:id="858"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859" w:author="Hunter Berberich" w:date="2024-07-08T16:53:00Z">
            <w:rPr>
              <w:rFonts w:eastAsia="Times New Roman"/>
              <w:kern w:val="0"/>
              <w14:ligatures w14:val="none"/>
            </w:rPr>
          </w:rPrChange>
        </w:rPr>
        <w:lastRenderedPageBreak/>
        <w:t>Tourism Influence: The number of tourists significantly impacts beer demand, with higher tourist numbers leading to higher demand.</w:t>
      </w:r>
    </w:p>
    <w:p w14:paraId="15F56A80" w14:textId="7B602799" w:rsidR="00C77FE1" w:rsidRPr="00D5375F" w:rsidRDefault="1D7F0FC0" w:rsidP="008348A0">
      <w:pPr>
        <w:rPr>
          <w:rFonts w:ascii="Times New Roman" w:eastAsia="Times New Roman" w:hAnsi="Times New Roman" w:cs="Times New Roman"/>
          <w:kern w:val="0"/>
          <w14:ligatures w14:val="none"/>
          <w:rPrChange w:id="860" w:author="Hunter Berberich" w:date="2024-07-08T16:53:00Z">
            <w:rPr>
              <w:rFonts w:eastAsia="Times New Roman"/>
              <w:kern w:val="0"/>
              <w14:ligatures w14:val="none"/>
            </w:rPr>
          </w:rPrChange>
        </w:rPr>
      </w:pPr>
      <w:r w:rsidRPr="00D5375F">
        <w:rPr>
          <w:rFonts w:ascii="Times New Roman" w:eastAsia="Times New Roman" w:hAnsi="Times New Roman" w:cs="Times New Roman"/>
          <w:kern w:val="0"/>
          <w14:ligatures w14:val="none"/>
          <w:rPrChange w:id="861" w:author="Hunter Berberich" w:date="2024-07-08T16:53:00Z">
            <w:rPr>
              <w:rFonts w:eastAsia="Times New Roman"/>
              <w:kern w:val="0"/>
              <w14:ligatures w14:val="none"/>
            </w:rPr>
          </w:rPrChange>
        </w:rPr>
        <w:t>While these insights are crucial for strategic planning, the primary goal of Efes Beverage Group is to improve demand forecasting accuracy to enhance inventory management and operational efficiency.</w:t>
      </w:r>
    </w:p>
    <w:p w14:paraId="5DE2F138" w14:textId="77777777" w:rsidR="009933E0" w:rsidRPr="00D5375F" w:rsidRDefault="009933E0" w:rsidP="008348A0">
      <w:pPr>
        <w:rPr>
          <w:rFonts w:ascii="Times New Roman" w:eastAsia="Times New Roman" w:hAnsi="Times New Roman" w:cs="Times New Roman"/>
          <w:rPrChange w:id="862" w:author="Hunter Berberich" w:date="2024-07-08T16:53:00Z">
            <w:rPr>
              <w:rFonts w:eastAsia="Times New Roman"/>
            </w:rPr>
          </w:rPrChange>
        </w:rPr>
      </w:pPr>
    </w:p>
    <w:p w14:paraId="03037BCF" w14:textId="77777777" w:rsidR="00592B62" w:rsidRPr="00D5375F" w:rsidRDefault="00236BE7" w:rsidP="00267708">
      <w:pPr>
        <w:rPr>
          <w:rFonts w:ascii="Times New Roman" w:hAnsi="Times New Roman" w:cs="Times New Roman"/>
          <w:b/>
          <w:bCs/>
          <w:rPrChange w:id="863" w:author="Hunter Berberich" w:date="2024-07-08T16:53:00Z">
            <w:rPr>
              <w:b/>
              <w:bCs/>
            </w:rPr>
          </w:rPrChange>
        </w:rPr>
      </w:pPr>
      <w:r w:rsidRPr="00D5375F">
        <w:rPr>
          <w:rFonts w:ascii="Times New Roman" w:hAnsi="Times New Roman" w:cs="Times New Roman"/>
          <w:b/>
          <w:bCs/>
          <w:rPrChange w:id="864" w:author="Hunter Berberich" w:date="2024-07-08T16:53:00Z">
            <w:rPr>
              <w:b/>
              <w:bCs/>
            </w:rPr>
          </w:rPrChange>
        </w:rPr>
        <w:t>Conclusion</w:t>
      </w:r>
    </w:p>
    <w:p w14:paraId="37B1565E" w14:textId="77777777" w:rsidR="2A74CE81" w:rsidRPr="00D5375F" w:rsidRDefault="00236BE7" w:rsidP="008348A0">
      <w:pPr>
        <w:rPr>
          <w:rFonts w:ascii="Times New Roman" w:eastAsia="Times New Roman" w:hAnsi="Times New Roman" w:cs="Times New Roman"/>
          <w:rPrChange w:id="865" w:author="Hunter Berberich" w:date="2024-07-08T16:53:00Z">
            <w:rPr>
              <w:rFonts w:eastAsia="Times New Roman"/>
            </w:rPr>
          </w:rPrChange>
        </w:rPr>
      </w:pPr>
      <w:r w:rsidRPr="00D5375F">
        <w:rPr>
          <w:rFonts w:ascii="Times New Roman" w:eastAsia="Times New Roman" w:hAnsi="Times New Roman" w:cs="Times New Roman"/>
          <w:rPrChange w:id="866" w:author="Hunter Berberich" w:date="2024-07-08T16:53:00Z">
            <w:rPr>
              <w:rFonts w:eastAsia="Times New Roman"/>
            </w:rPr>
          </w:rPrChange>
        </w:rPr>
        <w:t xml:space="preserve">This case study investigated multiple predictive models to forecast beer demand for Anadolu Efes, utilizing multiple linear regression and exponential smoothing techniques to enhance forecasting accuracy and reliability. </w:t>
      </w:r>
      <w:r w:rsidR="46A84675" w:rsidRPr="00D5375F">
        <w:rPr>
          <w:rFonts w:ascii="Times New Roman" w:eastAsia="Times New Roman" w:hAnsi="Times New Roman" w:cs="Times New Roman"/>
          <w:rPrChange w:id="867" w:author="Hunter Berberich" w:date="2024-07-08T16:53:00Z">
            <w:rPr>
              <w:rFonts w:eastAsia="Times New Roman"/>
            </w:rPr>
          </w:rPrChange>
        </w:rPr>
        <w:t>Our analysis involved developing various regression models, including simple and stepwise regression and the Holt-Winters Triple Smoothing method.</w:t>
      </w:r>
      <w:r w:rsidRPr="00D5375F">
        <w:rPr>
          <w:rFonts w:ascii="Times New Roman" w:eastAsia="Times New Roman" w:hAnsi="Times New Roman" w:cs="Times New Roman"/>
          <w:rPrChange w:id="868" w:author="Hunter Berberich" w:date="2024-07-08T16:53:00Z">
            <w:rPr>
              <w:rFonts w:eastAsia="Times New Roman"/>
            </w:rPr>
          </w:rPrChange>
        </w:rPr>
        <w:t xml:space="preserve"> Each model's performance was assessed based on RMSE, MAE, and MAPE. Due to its simplicity and strong explanatory power, we selected the stepwise regression model as the final explanatory model. For prediction, the Time-lagged Multiple Linear Regression model outperformed others, achieving the lowest RMSE and MAPE values. Additionally, the Holt-Winters model effectively captured seasonal trends, making it particularly useful for short-term forecasting.</w:t>
      </w:r>
    </w:p>
    <w:p w14:paraId="123BD23C" w14:textId="77777777" w:rsidR="009933E0" w:rsidRPr="00D5375F" w:rsidRDefault="009933E0" w:rsidP="008348A0">
      <w:pPr>
        <w:rPr>
          <w:rFonts w:ascii="Times New Roman" w:hAnsi="Times New Roman" w:cs="Times New Roman"/>
          <w:rPrChange w:id="869" w:author="Hunter Berberich" w:date="2024-07-08T16:53:00Z">
            <w:rPr/>
          </w:rPrChange>
        </w:rPr>
      </w:pPr>
    </w:p>
    <w:p w14:paraId="294B2766" w14:textId="400B72B1" w:rsidR="000F675B" w:rsidRPr="00D5375F" w:rsidRDefault="00236BE7" w:rsidP="008348A0">
      <w:pPr>
        <w:rPr>
          <w:rFonts w:ascii="Times New Roman" w:hAnsi="Times New Roman" w:cs="Times New Roman"/>
          <w:rPrChange w:id="870" w:author="Hunter Berberich" w:date="2024-07-08T16:53:00Z">
            <w:rPr/>
          </w:rPrChange>
        </w:rPr>
      </w:pPr>
      <w:r w:rsidRPr="00D5375F">
        <w:rPr>
          <w:rFonts w:ascii="Times New Roman" w:hAnsi="Times New Roman" w:cs="Times New Roman"/>
          <w:rPrChange w:id="871" w:author="Hunter Berberich" w:date="2024-07-08T16:53:00Z">
            <w:rPr/>
          </w:rPrChange>
        </w:rPr>
        <w:t>In general,</w:t>
      </w:r>
      <w:r w:rsidR="58F6027C" w:rsidRPr="00D5375F">
        <w:rPr>
          <w:rFonts w:ascii="Times New Roman" w:hAnsi="Times New Roman" w:cs="Times New Roman"/>
          <w:rPrChange w:id="872" w:author="Hunter Berberich" w:date="2024-07-08T16:53:00Z">
            <w:rPr/>
          </w:rPrChange>
        </w:rPr>
        <w:t xml:space="preserve"> forecast</w:t>
      </w:r>
      <w:r w:rsidRPr="00D5375F">
        <w:rPr>
          <w:rFonts w:ascii="Times New Roman" w:hAnsi="Times New Roman" w:cs="Times New Roman"/>
          <w:rPrChange w:id="873" w:author="Hunter Berberich" w:date="2024-07-08T16:53:00Z">
            <w:rPr/>
          </w:rPrChange>
        </w:rPr>
        <w:t xml:space="preserve"> modeling</w:t>
      </w:r>
      <w:r w:rsidR="58F6027C" w:rsidRPr="00D5375F">
        <w:rPr>
          <w:rFonts w:ascii="Times New Roman" w:hAnsi="Times New Roman" w:cs="Times New Roman"/>
          <w:rPrChange w:id="874" w:author="Hunter Berberich" w:date="2024-07-08T16:53:00Z">
            <w:rPr/>
          </w:rPrChange>
        </w:rPr>
        <w:t xml:space="preserve"> offers significant benefits for Efes Beverage Group</w:t>
      </w:r>
      <w:r w:rsidR="532B61A5" w:rsidRPr="00D5375F">
        <w:rPr>
          <w:rFonts w:ascii="Times New Roman" w:hAnsi="Times New Roman" w:cs="Times New Roman"/>
          <w:rPrChange w:id="875" w:author="Hunter Berberich" w:date="2024-07-08T16:53:00Z">
            <w:rPr/>
          </w:rPrChange>
        </w:rPr>
        <w:t xml:space="preserve"> (Kros &amp; Keller, 2010)</w:t>
      </w:r>
      <w:r w:rsidR="58F6027C" w:rsidRPr="00D5375F">
        <w:rPr>
          <w:rFonts w:ascii="Times New Roman" w:hAnsi="Times New Roman" w:cs="Times New Roman"/>
          <w:rPrChange w:id="876" w:author="Hunter Berberich" w:date="2024-07-08T16:53:00Z">
            <w:rPr/>
          </w:rPrChange>
        </w:rPr>
        <w:t>:</w:t>
      </w:r>
    </w:p>
    <w:p w14:paraId="05C3B535" w14:textId="77777777" w:rsidR="009933E0" w:rsidRPr="00D5375F" w:rsidRDefault="009933E0" w:rsidP="008348A0">
      <w:pPr>
        <w:rPr>
          <w:rFonts w:ascii="Times New Roman" w:hAnsi="Times New Roman" w:cs="Times New Roman"/>
          <w:rPrChange w:id="877" w:author="Hunter Berberich" w:date="2024-07-08T16:53:00Z">
            <w:rPr/>
          </w:rPrChange>
        </w:rPr>
      </w:pPr>
    </w:p>
    <w:p w14:paraId="433336F7" w14:textId="77777777" w:rsidR="000F675B" w:rsidRPr="00D5375F" w:rsidRDefault="00236BE7" w:rsidP="009933E0">
      <w:pPr>
        <w:pStyle w:val="ListParagraph"/>
        <w:numPr>
          <w:ilvl w:val="0"/>
          <w:numId w:val="17"/>
        </w:numPr>
        <w:rPr>
          <w:rFonts w:ascii="Times New Roman" w:eastAsia="Times New Roman" w:hAnsi="Times New Roman" w:cs="Times New Roman"/>
          <w:rPrChange w:id="878" w:author="Hunter Berberich" w:date="2024-07-08T16:53:00Z">
            <w:rPr>
              <w:rFonts w:eastAsia="Times New Roman"/>
            </w:rPr>
          </w:rPrChange>
        </w:rPr>
      </w:pPr>
      <w:r w:rsidRPr="00D5375F">
        <w:rPr>
          <w:rStyle w:val="Strong"/>
          <w:rFonts w:ascii="Times New Roman" w:eastAsia="Times New Roman" w:hAnsi="Times New Roman" w:cs="Times New Roman"/>
          <w:rPrChange w:id="879" w:author="Hunter Berberich" w:date="2024-07-08T16:53:00Z">
            <w:rPr>
              <w:rStyle w:val="Strong"/>
              <w:rFonts w:eastAsia="Times New Roman" w:cs="Times New Roman"/>
            </w:rPr>
          </w:rPrChange>
        </w:rPr>
        <w:t>Improved Inventory Management</w:t>
      </w:r>
      <w:r w:rsidRPr="00D5375F">
        <w:rPr>
          <w:rFonts w:ascii="Times New Roman" w:eastAsia="Times New Roman" w:hAnsi="Times New Roman" w:cs="Times New Roman"/>
          <w:rPrChange w:id="880" w:author="Hunter Berberich" w:date="2024-07-08T16:53:00Z">
            <w:rPr>
              <w:rFonts w:eastAsia="Times New Roman"/>
            </w:rPr>
          </w:rPrChange>
        </w:rPr>
        <w:t>: Accurate forecasts optimize inventory levels, reducing stockouts and excess inventory, leading to cost savings.</w:t>
      </w:r>
    </w:p>
    <w:p w14:paraId="1ED08370" w14:textId="77777777" w:rsidR="000F675B" w:rsidRPr="00D5375F" w:rsidRDefault="00236BE7" w:rsidP="009933E0">
      <w:pPr>
        <w:pStyle w:val="ListParagraph"/>
        <w:numPr>
          <w:ilvl w:val="0"/>
          <w:numId w:val="17"/>
        </w:numPr>
        <w:rPr>
          <w:rFonts w:ascii="Times New Roman" w:eastAsia="Times New Roman" w:hAnsi="Times New Roman" w:cs="Times New Roman"/>
          <w:rPrChange w:id="881" w:author="Hunter Berberich" w:date="2024-07-08T16:53:00Z">
            <w:rPr>
              <w:rFonts w:eastAsia="Times New Roman"/>
            </w:rPr>
          </w:rPrChange>
        </w:rPr>
      </w:pPr>
      <w:r w:rsidRPr="00D5375F">
        <w:rPr>
          <w:rStyle w:val="Strong"/>
          <w:rFonts w:ascii="Times New Roman" w:eastAsia="Times New Roman" w:hAnsi="Times New Roman" w:cs="Times New Roman"/>
          <w:rPrChange w:id="882" w:author="Hunter Berberich" w:date="2024-07-08T16:53:00Z">
            <w:rPr>
              <w:rStyle w:val="Strong"/>
              <w:rFonts w:eastAsia="Times New Roman" w:cs="Times New Roman"/>
            </w:rPr>
          </w:rPrChange>
        </w:rPr>
        <w:t>Enhanced Customer Satisfaction</w:t>
      </w:r>
      <w:r w:rsidRPr="00D5375F">
        <w:rPr>
          <w:rFonts w:ascii="Times New Roman" w:eastAsia="Times New Roman" w:hAnsi="Times New Roman" w:cs="Times New Roman"/>
          <w:rPrChange w:id="883" w:author="Hunter Berberich" w:date="2024-07-08T16:53:00Z">
            <w:rPr>
              <w:rFonts w:eastAsia="Times New Roman"/>
            </w:rPr>
          </w:rPrChange>
        </w:rPr>
        <w:t>: Reliable forecasts ensure popular items are in stock, improving customer satisfaction and loyalty.</w:t>
      </w:r>
    </w:p>
    <w:p w14:paraId="404F3422" w14:textId="77777777" w:rsidR="000F675B" w:rsidRPr="00D5375F" w:rsidRDefault="00236BE7" w:rsidP="009933E0">
      <w:pPr>
        <w:pStyle w:val="ListParagraph"/>
        <w:numPr>
          <w:ilvl w:val="0"/>
          <w:numId w:val="17"/>
        </w:numPr>
        <w:rPr>
          <w:rFonts w:ascii="Times New Roman" w:eastAsia="Times New Roman" w:hAnsi="Times New Roman" w:cs="Times New Roman"/>
          <w:rPrChange w:id="884" w:author="Hunter Berberich" w:date="2024-07-08T16:53:00Z">
            <w:rPr>
              <w:rFonts w:eastAsia="Times New Roman"/>
            </w:rPr>
          </w:rPrChange>
        </w:rPr>
      </w:pPr>
      <w:r w:rsidRPr="00D5375F">
        <w:rPr>
          <w:rStyle w:val="Strong"/>
          <w:rFonts w:ascii="Times New Roman" w:eastAsia="Times New Roman" w:hAnsi="Times New Roman" w:cs="Times New Roman"/>
          <w:rPrChange w:id="885" w:author="Hunter Berberich" w:date="2024-07-08T16:53:00Z">
            <w:rPr>
              <w:rStyle w:val="Strong"/>
              <w:rFonts w:eastAsia="Times New Roman" w:cs="Times New Roman"/>
            </w:rPr>
          </w:rPrChange>
        </w:rPr>
        <w:t>Financial Performance</w:t>
      </w:r>
      <w:r w:rsidRPr="00D5375F">
        <w:rPr>
          <w:rFonts w:ascii="Times New Roman" w:eastAsia="Times New Roman" w:hAnsi="Times New Roman" w:cs="Times New Roman"/>
          <w:rPrChange w:id="886" w:author="Hunter Berberich" w:date="2024-07-08T16:53:00Z">
            <w:rPr>
              <w:rFonts w:eastAsia="Times New Roman"/>
            </w:rPr>
          </w:rPrChange>
        </w:rPr>
        <w:t>: Precise demand forecasts enable better financial planning and budgeting, improving profitability.</w:t>
      </w:r>
    </w:p>
    <w:p w14:paraId="454CBF31" w14:textId="77777777" w:rsidR="009933E0" w:rsidRPr="00D5375F" w:rsidRDefault="009933E0" w:rsidP="008348A0">
      <w:pPr>
        <w:rPr>
          <w:rFonts w:ascii="Times New Roman" w:hAnsi="Times New Roman" w:cs="Times New Roman"/>
          <w:rPrChange w:id="887" w:author="Hunter Berberich" w:date="2024-07-08T16:53:00Z">
            <w:rPr/>
          </w:rPrChange>
        </w:rPr>
      </w:pPr>
    </w:p>
    <w:p w14:paraId="398FCB07" w14:textId="1D7FA795" w:rsidR="00BB087B" w:rsidRPr="00D5375F" w:rsidRDefault="00236BE7" w:rsidP="008348A0">
      <w:pPr>
        <w:rPr>
          <w:rFonts w:ascii="Times New Roman" w:hAnsi="Times New Roman" w:cs="Times New Roman"/>
          <w:rPrChange w:id="888" w:author="Hunter Berberich" w:date="2024-07-08T16:53:00Z">
            <w:rPr/>
          </w:rPrChange>
        </w:rPr>
      </w:pPr>
      <w:r w:rsidRPr="00D5375F">
        <w:rPr>
          <w:rFonts w:ascii="Times New Roman" w:hAnsi="Times New Roman" w:cs="Times New Roman"/>
          <w:rPrChange w:id="889" w:author="Hunter Berberich" w:date="2024-07-08T16:53:00Z">
            <w:rPr/>
          </w:rPrChange>
        </w:rPr>
        <w:t>By adopting advanced predictive modeling, Efes Beverage Group can improve operational efficiency, make informed strategic decisions, and enhance its market position.</w:t>
      </w:r>
    </w:p>
    <w:p w14:paraId="5C6C9ABE" w14:textId="77777777" w:rsidR="4D78F5ED" w:rsidRPr="00D5375F" w:rsidRDefault="4D78F5ED" w:rsidP="008348A0">
      <w:pPr>
        <w:rPr>
          <w:rFonts w:ascii="Times New Roman" w:hAnsi="Times New Roman" w:cs="Times New Roman"/>
          <w:sz w:val="28"/>
          <w:szCs w:val="28"/>
          <w:rPrChange w:id="890" w:author="Hunter Berberich" w:date="2024-07-08T16:53:00Z">
            <w:rPr>
              <w:sz w:val="28"/>
              <w:szCs w:val="28"/>
            </w:rPr>
          </w:rPrChange>
        </w:rPr>
      </w:pPr>
    </w:p>
    <w:p w14:paraId="558EC780" w14:textId="77777777" w:rsidR="00735E79" w:rsidRPr="00D5375F" w:rsidRDefault="00735E79">
      <w:pPr>
        <w:rPr>
          <w:rFonts w:ascii="Times New Roman" w:eastAsiaTheme="majorEastAsia" w:hAnsi="Times New Roman" w:cs="Times New Roman"/>
          <w:color w:val="0F4761" w:themeColor="accent1" w:themeShade="BF"/>
          <w:sz w:val="40"/>
          <w:szCs w:val="40"/>
          <w:rPrChange w:id="891" w:author="Hunter Berberich" w:date="2024-07-08T16:53:00Z">
            <w:rPr>
              <w:rFonts w:asciiTheme="majorHAnsi" w:eastAsiaTheme="majorEastAsia" w:hAnsiTheme="majorHAnsi" w:cstheme="majorBidi"/>
              <w:color w:val="0F4761" w:themeColor="accent1" w:themeShade="BF"/>
              <w:sz w:val="40"/>
              <w:szCs w:val="40"/>
            </w:rPr>
          </w:rPrChange>
        </w:rPr>
      </w:pPr>
      <w:r w:rsidRPr="00D5375F">
        <w:rPr>
          <w:rFonts w:ascii="Times New Roman" w:hAnsi="Times New Roman" w:cs="Times New Roman"/>
          <w:rPrChange w:id="892" w:author="Hunter Berberich" w:date="2024-07-08T16:53:00Z">
            <w:rPr/>
          </w:rPrChange>
        </w:rPr>
        <w:br w:type="page"/>
      </w:r>
    </w:p>
    <w:p w14:paraId="67C89D14" w14:textId="04694528" w:rsidR="4D78F5ED" w:rsidRPr="00D5375F" w:rsidRDefault="00236BE7" w:rsidP="009933E0">
      <w:pPr>
        <w:pStyle w:val="Heading1"/>
        <w:rPr>
          <w:rFonts w:ascii="Times New Roman" w:hAnsi="Times New Roman" w:cs="Times New Roman"/>
          <w:sz w:val="28"/>
          <w:szCs w:val="28"/>
          <w:rPrChange w:id="893" w:author="Hunter Berberich" w:date="2024-07-08T16:53:00Z">
            <w:rPr>
              <w:sz w:val="28"/>
              <w:szCs w:val="28"/>
            </w:rPr>
          </w:rPrChange>
        </w:rPr>
      </w:pPr>
      <w:bookmarkStart w:id="894" w:name="_Toc171206071"/>
      <w:r w:rsidRPr="00D5375F">
        <w:rPr>
          <w:rFonts w:ascii="Times New Roman" w:hAnsi="Times New Roman" w:cs="Times New Roman"/>
          <w:rPrChange w:id="895" w:author="Hunter Berberich" w:date="2024-07-08T16:53:00Z">
            <w:rPr/>
          </w:rPrChange>
        </w:rPr>
        <w:lastRenderedPageBreak/>
        <w:t>References</w:t>
      </w:r>
      <w:bookmarkEnd w:id="894"/>
    </w:p>
    <w:p w14:paraId="7C4D02F6" w14:textId="77777777" w:rsidR="4D78F5ED" w:rsidRPr="00D5375F" w:rsidRDefault="4D78F5ED" w:rsidP="008348A0">
      <w:pPr>
        <w:rPr>
          <w:rFonts w:ascii="Times New Roman" w:hAnsi="Times New Roman" w:cs="Times New Roman"/>
          <w:rPrChange w:id="896" w:author="Hunter Berberich" w:date="2024-07-08T16:53:00Z">
            <w:rPr/>
          </w:rPrChange>
        </w:rPr>
      </w:pPr>
    </w:p>
    <w:p w14:paraId="31779759" w14:textId="77777777" w:rsidR="4D78F5ED" w:rsidRPr="00D5375F" w:rsidRDefault="00236BE7" w:rsidP="009933E0">
      <w:pPr>
        <w:pStyle w:val="ListParagraph"/>
        <w:numPr>
          <w:ilvl w:val="0"/>
          <w:numId w:val="18"/>
        </w:numPr>
        <w:rPr>
          <w:rFonts w:ascii="Times New Roman" w:hAnsi="Times New Roman" w:cs="Times New Roman"/>
          <w:rPrChange w:id="897" w:author="Hunter Berberich" w:date="2024-07-08T16:53:00Z">
            <w:rPr/>
          </w:rPrChange>
        </w:rPr>
      </w:pPr>
      <w:r w:rsidRPr="00D5375F">
        <w:rPr>
          <w:rFonts w:ascii="Times New Roman" w:hAnsi="Times New Roman" w:cs="Times New Roman"/>
          <w:rPrChange w:id="898" w:author="Hunter Berberich" w:date="2024-07-08T16:53:00Z">
            <w:rPr/>
          </w:rPrChange>
        </w:rPr>
        <w:t xml:space="preserve">Jaggia, S., Kelly, A., Lertwachara, K., &amp; Chen, L. (2023). </w:t>
      </w:r>
      <w:r w:rsidRPr="00D5375F">
        <w:rPr>
          <w:rFonts w:ascii="Times New Roman" w:hAnsi="Times New Roman" w:cs="Times New Roman"/>
          <w:i/>
          <w:iCs/>
          <w:rPrChange w:id="899" w:author="Hunter Berberich" w:date="2024-07-08T16:53:00Z">
            <w:rPr>
              <w:i/>
              <w:iCs/>
            </w:rPr>
          </w:rPrChange>
        </w:rPr>
        <w:t>Business Analytics: Communicating with Numbers</w:t>
      </w:r>
      <w:r w:rsidRPr="00D5375F">
        <w:rPr>
          <w:rFonts w:ascii="Times New Roman" w:hAnsi="Times New Roman" w:cs="Times New Roman"/>
          <w:rPrChange w:id="900" w:author="Hunter Berberich" w:date="2024-07-08T16:53:00Z">
            <w:rPr/>
          </w:rPrChange>
        </w:rPr>
        <w:t xml:space="preserve"> (2nd ed.). McGraw-Hill Higher Education. ISBN 978-1-264-30280-2.</w:t>
      </w:r>
    </w:p>
    <w:p w14:paraId="3B0A5757" w14:textId="77777777" w:rsidR="009933E0" w:rsidRPr="00D5375F" w:rsidRDefault="009933E0" w:rsidP="009933E0">
      <w:pPr>
        <w:pStyle w:val="ListParagraph"/>
        <w:rPr>
          <w:rFonts w:ascii="Times New Roman" w:hAnsi="Times New Roman" w:cs="Times New Roman"/>
          <w:rPrChange w:id="901" w:author="Hunter Berberich" w:date="2024-07-08T16:53:00Z">
            <w:rPr/>
          </w:rPrChange>
        </w:rPr>
      </w:pPr>
    </w:p>
    <w:p w14:paraId="53F5EE19" w14:textId="7D3BC6FC" w:rsidR="4D78F5ED" w:rsidRPr="00D5375F" w:rsidRDefault="00236BE7" w:rsidP="009933E0">
      <w:pPr>
        <w:pStyle w:val="ListParagraph"/>
        <w:numPr>
          <w:ilvl w:val="0"/>
          <w:numId w:val="18"/>
        </w:numPr>
        <w:rPr>
          <w:rFonts w:ascii="Times New Roman" w:eastAsia="Times New Roman" w:hAnsi="Times New Roman" w:cs="Times New Roman"/>
          <w:rPrChange w:id="902" w:author="Hunter Berberich" w:date="2024-07-08T16:53:00Z">
            <w:rPr>
              <w:rFonts w:eastAsia="Times New Roman"/>
            </w:rPr>
          </w:rPrChange>
        </w:rPr>
      </w:pPr>
      <w:r w:rsidRPr="00D5375F">
        <w:rPr>
          <w:rFonts w:ascii="Times New Roman" w:eastAsia="Times New Roman" w:hAnsi="Times New Roman" w:cs="Times New Roman"/>
          <w:rPrChange w:id="903" w:author="Hunter Berberich" w:date="2024-07-08T16:53:00Z">
            <w:rPr>
              <w:rFonts w:eastAsia="Times New Roman"/>
            </w:rPr>
          </w:rPrChange>
        </w:rPr>
        <w:t xml:space="preserve">Köksalan, M., Özpeynirci, S., &amp; Süral, H. (2010). Case—Forecasting beer demand at Anadolu Efes. </w:t>
      </w:r>
      <w:r w:rsidRPr="00D5375F">
        <w:rPr>
          <w:rFonts w:ascii="Times New Roman" w:eastAsia="Times New Roman" w:hAnsi="Times New Roman" w:cs="Times New Roman"/>
          <w:i/>
          <w:iCs/>
          <w:rPrChange w:id="904" w:author="Hunter Berberich" w:date="2024-07-08T16:53:00Z">
            <w:rPr>
              <w:rFonts w:eastAsia="Times New Roman"/>
              <w:i/>
              <w:iCs/>
            </w:rPr>
          </w:rPrChange>
        </w:rPr>
        <w:t>INFORMS Transactions on Education, 10</w:t>
      </w:r>
      <w:r w:rsidRPr="00D5375F">
        <w:rPr>
          <w:rFonts w:ascii="Times New Roman" w:eastAsia="Times New Roman" w:hAnsi="Times New Roman" w:cs="Times New Roman"/>
          <w:rPrChange w:id="905" w:author="Hunter Berberich" w:date="2024-07-08T16:53:00Z">
            <w:rPr>
              <w:rFonts w:eastAsia="Times New Roman"/>
            </w:rPr>
          </w:rPrChange>
        </w:rPr>
        <w:t xml:space="preserve">(3), 142-145. </w:t>
      </w:r>
      <w:r w:rsidRPr="00D5375F">
        <w:rPr>
          <w:rFonts w:ascii="Times New Roman" w:hAnsi="Times New Roman" w:cs="Times New Roman"/>
          <w:rPrChange w:id="906" w:author="Hunter Berberich" w:date="2024-07-08T16:53:00Z">
            <w:rPr/>
          </w:rPrChange>
        </w:rPr>
        <w:fldChar w:fldCharType="begin"/>
      </w:r>
      <w:r w:rsidRPr="00D5375F">
        <w:rPr>
          <w:rFonts w:ascii="Times New Roman" w:hAnsi="Times New Roman" w:cs="Times New Roman"/>
          <w:rPrChange w:id="907" w:author="Hunter Berberich" w:date="2024-07-08T16:53:00Z">
            <w:rPr/>
          </w:rPrChange>
        </w:rPr>
        <w:instrText>HYPERLINK "https://doi.org/10.1287/ited.1100.0048" \h</w:instrText>
      </w:r>
      <w:r w:rsidRPr="00DB09D3">
        <w:rPr>
          <w:rFonts w:ascii="Times New Roman" w:hAnsi="Times New Roman" w:cs="Times New Roman"/>
        </w:rPr>
      </w:r>
      <w:r w:rsidRPr="00D5375F">
        <w:rPr>
          <w:rPrChange w:id="908" w:author="Hunter Berberich" w:date="2024-07-08T16:53:00Z">
            <w:rPr>
              <w:rStyle w:val="Hyperlink"/>
              <w:rFonts w:ascii="Times New Roman" w:eastAsia="Times New Roman" w:hAnsi="Times New Roman" w:cs="Times New Roman"/>
            </w:rPr>
          </w:rPrChange>
        </w:rPr>
        <w:fldChar w:fldCharType="separate"/>
      </w:r>
      <w:r w:rsidRPr="00D5375F">
        <w:rPr>
          <w:rStyle w:val="Hyperlink"/>
          <w:rFonts w:ascii="Times New Roman" w:eastAsia="Times New Roman" w:hAnsi="Times New Roman" w:cs="Times New Roman"/>
        </w:rPr>
        <w:t>https://doi.org/10.1287/ited.1100.0048</w:t>
      </w:r>
      <w:r w:rsidRPr="00D5375F">
        <w:rPr>
          <w:rStyle w:val="Hyperlink"/>
          <w:rFonts w:ascii="Times New Roman" w:eastAsia="Times New Roman" w:hAnsi="Times New Roman" w:cs="Times New Roman"/>
        </w:rPr>
        <w:fldChar w:fldCharType="end"/>
      </w:r>
    </w:p>
    <w:p w14:paraId="320F2766" w14:textId="77777777" w:rsidR="009933E0" w:rsidRPr="00D5375F" w:rsidRDefault="009933E0" w:rsidP="009933E0">
      <w:pPr>
        <w:pStyle w:val="ListParagraph"/>
        <w:rPr>
          <w:rFonts w:ascii="Times New Roman" w:hAnsi="Times New Roman" w:cs="Times New Roman"/>
          <w:rPrChange w:id="909" w:author="Hunter Berberich" w:date="2024-07-08T16:53:00Z">
            <w:rPr/>
          </w:rPrChange>
        </w:rPr>
      </w:pPr>
    </w:p>
    <w:p w14:paraId="1CBC1AD6" w14:textId="16C581BF" w:rsidR="4D78F5ED" w:rsidRPr="00D5375F" w:rsidRDefault="00236BE7" w:rsidP="009933E0">
      <w:pPr>
        <w:pStyle w:val="ListParagraph"/>
        <w:numPr>
          <w:ilvl w:val="0"/>
          <w:numId w:val="18"/>
        </w:numPr>
        <w:rPr>
          <w:rFonts w:ascii="Times New Roman" w:hAnsi="Times New Roman" w:cs="Times New Roman"/>
          <w:rPrChange w:id="910" w:author="Hunter Berberich" w:date="2024-07-08T16:53:00Z">
            <w:rPr/>
          </w:rPrChange>
        </w:rPr>
      </w:pPr>
      <w:r w:rsidRPr="00D5375F">
        <w:rPr>
          <w:rFonts w:ascii="Times New Roman" w:hAnsi="Times New Roman" w:cs="Times New Roman"/>
          <w:rPrChange w:id="911" w:author="Hunter Berberich" w:date="2024-07-08T16:53:00Z">
            <w:rPr/>
          </w:rPrChange>
        </w:rPr>
        <w:t xml:space="preserve">Kros, J. F., &amp; Keller, C. M. (2010). Seasonal regression forecasting in the U.S. beer import market. In K. D. Lawrence &amp; R. K. Klimberg (Eds.), </w:t>
      </w:r>
      <w:r w:rsidRPr="00D5375F">
        <w:rPr>
          <w:rFonts w:ascii="Times New Roman" w:hAnsi="Times New Roman" w:cs="Times New Roman"/>
          <w:i/>
          <w:iCs/>
          <w:rPrChange w:id="912" w:author="Hunter Berberich" w:date="2024-07-08T16:53:00Z">
            <w:rPr>
              <w:i/>
              <w:iCs/>
            </w:rPr>
          </w:rPrChange>
        </w:rPr>
        <w:t>Advances in Business and Management Forecasting</w:t>
      </w:r>
      <w:r w:rsidRPr="00D5375F">
        <w:rPr>
          <w:rFonts w:ascii="Times New Roman" w:hAnsi="Times New Roman" w:cs="Times New Roman"/>
          <w:rPrChange w:id="913" w:author="Hunter Berberich" w:date="2024-07-08T16:53:00Z">
            <w:rPr/>
          </w:rPrChange>
        </w:rPr>
        <w:t xml:space="preserve"> (Vol. 7, pp. 85-101). Emerald Group Publishing Limited. https://doi.org/10.1108/S1477-4070(2010)0000007007</w:t>
      </w:r>
    </w:p>
    <w:p w14:paraId="775E50D7" w14:textId="77777777" w:rsidR="043626C0" w:rsidRPr="00D5375F" w:rsidRDefault="043626C0" w:rsidP="008348A0">
      <w:pPr>
        <w:rPr>
          <w:rFonts w:ascii="Times New Roman" w:eastAsia="Times New Roman" w:hAnsi="Times New Roman" w:cs="Times New Roman"/>
          <w:rPrChange w:id="914" w:author="Hunter Berberich" w:date="2024-07-08T16:53:00Z">
            <w:rPr>
              <w:rFonts w:eastAsia="Times New Roman"/>
            </w:rPr>
          </w:rPrChange>
        </w:rPr>
      </w:pPr>
    </w:p>
    <w:p w14:paraId="785044C8" w14:textId="34D122B0" w:rsidR="4D78F5ED" w:rsidRPr="00D5375F" w:rsidRDefault="00236BE7" w:rsidP="009933E0">
      <w:pPr>
        <w:pStyle w:val="ListParagraph"/>
        <w:numPr>
          <w:ilvl w:val="0"/>
          <w:numId w:val="18"/>
        </w:numPr>
        <w:rPr>
          <w:rFonts w:ascii="Times New Roman" w:eastAsia="Times New Roman" w:hAnsi="Times New Roman" w:cs="Times New Roman"/>
          <w:rPrChange w:id="915" w:author="Hunter Berberich" w:date="2024-07-08T16:53:00Z">
            <w:rPr>
              <w:rFonts w:eastAsia="Times New Roman"/>
            </w:rPr>
          </w:rPrChange>
        </w:rPr>
      </w:pPr>
      <w:r w:rsidRPr="00D5375F">
        <w:rPr>
          <w:rFonts w:ascii="Times New Roman" w:eastAsia="Times New Roman" w:hAnsi="Times New Roman" w:cs="Times New Roman"/>
          <w:rPrChange w:id="916" w:author="Hunter Berberich" w:date="2024-07-08T16:53:00Z">
            <w:rPr>
              <w:rFonts w:eastAsia="Times New Roman"/>
            </w:rPr>
          </w:rPrChange>
        </w:rPr>
        <w:t xml:space="preserve">RStudio Team. (2024). RStudio: Integrated Development Environment for R (Version 2024.04.1+748) [Computer software]. RStudio, PBC. </w:t>
      </w:r>
      <w:r w:rsidRPr="00D5375F">
        <w:rPr>
          <w:rFonts w:ascii="Times New Roman" w:hAnsi="Times New Roman" w:cs="Times New Roman"/>
          <w:rPrChange w:id="917" w:author="Hunter Berberich" w:date="2024-07-08T16:53:00Z">
            <w:rPr/>
          </w:rPrChange>
        </w:rPr>
        <w:fldChar w:fldCharType="begin"/>
      </w:r>
      <w:r w:rsidRPr="00D5375F">
        <w:rPr>
          <w:rFonts w:ascii="Times New Roman" w:hAnsi="Times New Roman" w:cs="Times New Roman"/>
          <w:rPrChange w:id="918" w:author="Hunter Berberich" w:date="2024-07-08T16:53:00Z">
            <w:rPr/>
          </w:rPrChange>
        </w:rPr>
        <w:instrText>HYPERLINK "http://www.rstudio.com/" \h</w:instrText>
      </w:r>
      <w:r w:rsidRPr="00DB09D3">
        <w:rPr>
          <w:rFonts w:ascii="Times New Roman" w:hAnsi="Times New Roman" w:cs="Times New Roman"/>
        </w:rPr>
      </w:r>
      <w:r w:rsidRPr="00D5375F">
        <w:rPr>
          <w:rPrChange w:id="919" w:author="Hunter Berberich" w:date="2024-07-08T16:53:00Z">
            <w:rPr>
              <w:rStyle w:val="Hyperlink"/>
              <w:rFonts w:ascii="Times New Roman" w:eastAsia="Times New Roman" w:hAnsi="Times New Roman" w:cs="Times New Roman"/>
            </w:rPr>
          </w:rPrChange>
        </w:rPr>
        <w:fldChar w:fldCharType="separate"/>
      </w:r>
      <w:r w:rsidRPr="00D5375F">
        <w:rPr>
          <w:rStyle w:val="Hyperlink"/>
          <w:rFonts w:ascii="Times New Roman" w:eastAsia="Times New Roman" w:hAnsi="Times New Roman" w:cs="Times New Roman"/>
        </w:rPr>
        <w:t>http://www.rstudio.com/</w:t>
      </w:r>
      <w:r w:rsidRPr="00D5375F">
        <w:rPr>
          <w:rStyle w:val="Hyperlink"/>
          <w:rFonts w:ascii="Times New Roman" w:eastAsia="Times New Roman" w:hAnsi="Times New Roman" w:cs="Times New Roman"/>
        </w:rPr>
        <w:fldChar w:fldCharType="end"/>
      </w:r>
    </w:p>
    <w:p w14:paraId="3A6BB673" w14:textId="77777777" w:rsidR="4D78F5ED" w:rsidRPr="00D5375F" w:rsidRDefault="4D78F5ED" w:rsidP="008348A0">
      <w:pPr>
        <w:rPr>
          <w:rFonts w:ascii="Times New Roman" w:hAnsi="Times New Roman" w:cs="Times New Roman"/>
          <w:rPrChange w:id="920" w:author="Hunter Berberich" w:date="2024-07-08T16:53:00Z">
            <w:rPr/>
          </w:rPrChange>
        </w:rPr>
      </w:pPr>
    </w:p>
    <w:p w14:paraId="5143351D" w14:textId="77777777" w:rsidR="4D78F5ED" w:rsidRPr="00D5375F" w:rsidRDefault="4D78F5ED" w:rsidP="008348A0">
      <w:pPr>
        <w:rPr>
          <w:rFonts w:ascii="Times New Roman" w:hAnsi="Times New Roman" w:cs="Times New Roman"/>
          <w:rPrChange w:id="921" w:author="Hunter Berberich" w:date="2024-07-08T16:53:00Z">
            <w:rPr/>
          </w:rPrChange>
        </w:rPr>
      </w:pPr>
    </w:p>
    <w:p w14:paraId="1A59837D" w14:textId="77777777" w:rsidR="4D78F5ED" w:rsidRPr="00D5375F" w:rsidRDefault="4D78F5ED" w:rsidP="008348A0">
      <w:pPr>
        <w:rPr>
          <w:rFonts w:ascii="Times New Roman" w:hAnsi="Times New Roman" w:cs="Times New Roman"/>
          <w:rPrChange w:id="922" w:author="Hunter Berberich" w:date="2024-07-08T16:53:00Z">
            <w:rPr/>
          </w:rPrChange>
        </w:rPr>
      </w:pPr>
    </w:p>
    <w:p w14:paraId="7715FFBD" w14:textId="77777777" w:rsidR="4D78F5ED" w:rsidRPr="00D5375F" w:rsidRDefault="4D78F5ED" w:rsidP="008348A0">
      <w:pPr>
        <w:rPr>
          <w:rFonts w:ascii="Times New Roman" w:hAnsi="Times New Roman" w:cs="Times New Roman"/>
          <w:sz w:val="28"/>
          <w:szCs w:val="28"/>
          <w:rPrChange w:id="923" w:author="Hunter Berberich" w:date="2024-07-08T16:53:00Z">
            <w:rPr>
              <w:sz w:val="28"/>
              <w:szCs w:val="28"/>
            </w:rPr>
          </w:rPrChange>
        </w:rPr>
      </w:pPr>
    </w:p>
    <w:p w14:paraId="2200F1BE" w14:textId="77777777" w:rsidR="4D78F5ED" w:rsidRPr="00D5375F" w:rsidRDefault="4D78F5ED" w:rsidP="008348A0">
      <w:pPr>
        <w:rPr>
          <w:rFonts w:ascii="Times New Roman" w:hAnsi="Times New Roman" w:cs="Times New Roman"/>
          <w:sz w:val="28"/>
          <w:szCs w:val="28"/>
          <w:rPrChange w:id="924" w:author="Hunter Berberich" w:date="2024-07-08T16:53:00Z">
            <w:rPr>
              <w:sz w:val="28"/>
              <w:szCs w:val="28"/>
            </w:rPr>
          </w:rPrChange>
        </w:rPr>
      </w:pPr>
    </w:p>
    <w:p w14:paraId="1946D813" w14:textId="77777777" w:rsidR="4D78F5ED" w:rsidRPr="00D5375F" w:rsidRDefault="4D78F5ED" w:rsidP="008348A0">
      <w:pPr>
        <w:rPr>
          <w:rFonts w:ascii="Times New Roman" w:hAnsi="Times New Roman" w:cs="Times New Roman"/>
          <w:sz w:val="28"/>
          <w:szCs w:val="28"/>
          <w:rPrChange w:id="925" w:author="Hunter Berberich" w:date="2024-07-08T16:53:00Z">
            <w:rPr>
              <w:sz w:val="28"/>
              <w:szCs w:val="28"/>
            </w:rPr>
          </w:rPrChange>
        </w:rPr>
      </w:pPr>
    </w:p>
    <w:p w14:paraId="4DDC0068" w14:textId="77777777" w:rsidR="4D78F5ED" w:rsidRPr="00D5375F" w:rsidRDefault="4D78F5ED" w:rsidP="008348A0">
      <w:pPr>
        <w:rPr>
          <w:rFonts w:ascii="Times New Roman" w:hAnsi="Times New Roman" w:cs="Times New Roman"/>
          <w:sz w:val="28"/>
          <w:szCs w:val="28"/>
          <w:rPrChange w:id="926" w:author="Hunter Berberich" w:date="2024-07-08T16:53:00Z">
            <w:rPr>
              <w:sz w:val="28"/>
              <w:szCs w:val="28"/>
            </w:rPr>
          </w:rPrChange>
        </w:rPr>
      </w:pPr>
    </w:p>
    <w:p w14:paraId="0C0875C5" w14:textId="77777777" w:rsidR="4D78F5ED" w:rsidRPr="00D5375F" w:rsidRDefault="4D78F5ED" w:rsidP="008348A0">
      <w:pPr>
        <w:rPr>
          <w:rFonts w:ascii="Times New Roman" w:hAnsi="Times New Roman" w:cs="Times New Roman"/>
          <w:sz w:val="28"/>
          <w:szCs w:val="28"/>
          <w:rPrChange w:id="927" w:author="Hunter Berberich" w:date="2024-07-08T16:53:00Z">
            <w:rPr>
              <w:sz w:val="28"/>
              <w:szCs w:val="28"/>
            </w:rPr>
          </w:rPrChange>
        </w:rPr>
      </w:pPr>
    </w:p>
    <w:p w14:paraId="3B9AADD4" w14:textId="77777777" w:rsidR="4D78F5ED" w:rsidRPr="00D5375F" w:rsidRDefault="4D78F5ED" w:rsidP="008348A0">
      <w:pPr>
        <w:rPr>
          <w:rFonts w:ascii="Times New Roman" w:hAnsi="Times New Roman" w:cs="Times New Roman"/>
          <w:sz w:val="28"/>
          <w:szCs w:val="28"/>
          <w:rPrChange w:id="928" w:author="Hunter Berberich" w:date="2024-07-08T16:53:00Z">
            <w:rPr>
              <w:sz w:val="28"/>
              <w:szCs w:val="28"/>
            </w:rPr>
          </w:rPrChange>
        </w:rPr>
      </w:pPr>
    </w:p>
    <w:p w14:paraId="380B7EC0" w14:textId="77777777" w:rsidR="4D78F5ED" w:rsidRPr="00D5375F" w:rsidRDefault="4D78F5ED" w:rsidP="008348A0">
      <w:pPr>
        <w:rPr>
          <w:rFonts w:ascii="Times New Roman" w:hAnsi="Times New Roman" w:cs="Times New Roman"/>
          <w:sz w:val="28"/>
          <w:szCs w:val="28"/>
          <w:rPrChange w:id="929" w:author="Hunter Berberich" w:date="2024-07-08T16:53:00Z">
            <w:rPr>
              <w:sz w:val="28"/>
              <w:szCs w:val="28"/>
            </w:rPr>
          </w:rPrChange>
        </w:rPr>
      </w:pPr>
    </w:p>
    <w:p w14:paraId="2C0A5256" w14:textId="77777777" w:rsidR="4D78F5ED" w:rsidRPr="00D5375F" w:rsidRDefault="4D78F5ED" w:rsidP="008348A0">
      <w:pPr>
        <w:rPr>
          <w:rFonts w:ascii="Times New Roman" w:hAnsi="Times New Roman" w:cs="Times New Roman"/>
          <w:sz w:val="28"/>
          <w:szCs w:val="28"/>
          <w:rPrChange w:id="930" w:author="Hunter Berberich" w:date="2024-07-08T16:53:00Z">
            <w:rPr>
              <w:sz w:val="28"/>
              <w:szCs w:val="28"/>
            </w:rPr>
          </w:rPrChange>
        </w:rPr>
      </w:pPr>
    </w:p>
    <w:p w14:paraId="230564C4" w14:textId="77777777" w:rsidR="4D78F5ED" w:rsidRPr="00D5375F" w:rsidRDefault="4D78F5ED" w:rsidP="008348A0">
      <w:pPr>
        <w:rPr>
          <w:rFonts w:ascii="Times New Roman" w:hAnsi="Times New Roman" w:cs="Times New Roman"/>
          <w:sz w:val="28"/>
          <w:szCs w:val="28"/>
          <w:rPrChange w:id="931" w:author="Hunter Berberich" w:date="2024-07-08T16:53:00Z">
            <w:rPr>
              <w:sz w:val="28"/>
              <w:szCs w:val="28"/>
            </w:rPr>
          </w:rPrChange>
        </w:rPr>
      </w:pPr>
    </w:p>
    <w:p w14:paraId="20F77D89" w14:textId="77777777" w:rsidR="4D78F5ED" w:rsidRPr="00D5375F" w:rsidRDefault="4D78F5ED" w:rsidP="008348A0">
      <w:pPr>
        <w:rPr>
          <w:rFonts w:ascii="Times New Roman" w:hAnsi="Times New Roman" w:cs="Times New Roman"/>
          <w:sz w:val="28"/>
          <w:szCs w:val="28"/>
          <w:rPrChange w:id="932" w:author="Hunter Berberich" w:date="2024-07-08T16:53:00Z">
            <w:rPr>
              <w:sz w:val="28"/>
              <w:szCs w:val="28"/>
            </w:rPr>
          </w:rPrChange>
        </w:rPr>
      </w:pPr>
    </w:p>
    <w:p w14:paraId="5197AB70" w14:textId="77777777" w:rsidR="4D78F5ED" w:rsidRPr="00D5375F" w:rsidRDefault="4D78F5ED" w:rsidP="008348A0">
      <w:pPr>
        <w:rPr>
          <w:rFonts w:ascii="Times New Roman" w:hAnsi="Times New Roman" w:cs="Times New Roman"/>
          <w:sz w:val="28"/>
          <w:szCs w:val="28"/>
          <w:rPrChange w:id="933" w:author="Hunter Berberich" w:date="2024-07-08T16:53:00Z">
            <w:rPr>
              <w:sz w:val="28"/>
              <w:szCs w:val="28"/>
            </w:rPr>
          </w:rPrChange>
        </w:rPr>
      </w:pPr>
    </w:p>
    <w:p w14:paraId="4298CA25" w14:textId="77777777" w:rsidR="4D78F5ED" w:rsidRPr="00D5375F" w:rsidRDefault="4D78F5ED" w:rsidP="008348A0">
      <w:pPr>
        <w:rPr>
          <w:rFonts w:ascii="Times New Roman" w:hAnsi="Times New Roman" w:cs="Times New Roman"/>
          <w:sz w:val="28"/>
          <w:szCs w:val="28"/>
          <w:rPrChange w:id="934" w:author="Hunter Berberich" w:date="2024-07-08T16:53:00Z">
            <w:rPr>
              <w:sz w:val="28"/>
              <w:szCs w:val="28"/>
            </w:rPr>
          </w:rPrChange>
        </w:rPr>
      </w:pPr>
    </w:p>
    <w:p w14:paraId="7A8FBAD7" w14:textId="77777777" w:rsidR="4D78F5ED" w:rsidRPr="00D5375F" w:rsidRDefault="4D78F5ED" w:rsidP="008348A0">
      <w:pPr>
        <w:rPr>
          <w:rFonts w:ascii="Times New Roman" w:hAnsi="Times New Roman" w:cs="Times New Roman"/>
          <w:sz w:val="28"/>
          <w:szCs w:val="28"/>
          <w:rPrChange w:id="935" w:author="Hunter Berberich" w:date="2024-07-08T16:53:00Z">
            <w:rPr>
              <w:sz w:val="28"/>
              <w:szCs w:val="28"/>
            </w:rPr>
          </w:rPrChange>
        </w:rPr>
      </w:pPr>
    </w:p>
    <w:p w14:paraId="76FFBC4B" w14:textId="77777777" w:rsidR="4D78F5ED" w:rsidRPr="00D5375F" w:rsidRDefault="4D78F5ED" w:rsidP="008348A0">
      <w:pPr>
        <w:rPr>
          <w:rFonts w:ascii="Times New Roman" w:hAnsi="Times New Roman" w:cs="Times New Roman"/>
          <w:sz w:val="28"/>
          <w:szCs w:val="28"/>
          <w:rPrChange w:id="936" w:author="Hunter Berberich" w:date="2024-07-08T16:53:00Z">
            <w:rPr>
              <w:sz w:val="28"/>
              <w:szCs w:val="28"/>
            </w:rPr>
          </w:rPrChange>
        </w:rPr>
      </w:pPr>
    </w:p>
    <w:p w14:paraId="4BE7828E" w14:textId="77777777" w:rsidR="4D78F5ED" w:rsidRPr="00D5375F" w:rsidRDefault="4D78F5ED" w:rsidP="008348A0">
      <w:pPr>
        <w:rPr>
          <w:rFonts w:ascii="Times New Roman" w:hAnsi="Times New Roman" w:cs="Times New Roman"/>
          <w:sz w:val="28"/>
          <w:szCs w:val="28"/>
          <w:rPrChange w:id="937" w:author="Hunter Berberich" w:date="2024-07-08T16:53:00Z">
            <w:rPr>
              <w:sz w:val="28"/>
              <w:szCs w:val="28"/>
            </w:rPr>
          </w:rPrChange>
        </w:rPr>
      </w:pPr>
    </w:p>
    <w:p w14:paraId="0B885E6D" w14:textId="77777777" w:rsidR="4D78F5ED" w:rsidRPr="00D5375F" w:rsidRDefault="4D78F5ED" w:rsidP="008348A0">
      <w:pPr>
        <w:rPr>
          <w:rFonts w:ascii="Times New Roman" w:hAnsi="Times New Roman" w:cs="Times New Roman"/>
          <w:sz w:val="28"/>
          <w:szCs w:val="28"/>
          <w:rPrChange w:id="938" w:author="Hunter Berberich" w:date="2024-07-08T16:53:00Z">
            <w:rPr>
              <w:sz w:val="28"/>
              <w:szCs w:val="28"/>
            </w:rPr>
          </w:rPrChange>
        </w:rPr>
      </w:pPr>
    </w:p>
    <w:p w14:paraId="099B311A" w14:textId="77777777" w:rsidR="4D78F5ED" w:rsidRPr="00D5375F" w:rsidRDefault="4D78F5ED" w:rsidP="008348A0">
      <w:pPr>
        <w:rPr>
          <w:rFonts w:ascii="Times New Roman" w:hAnsi="Times New Roman" w:cs="Times New Roman"/>
          <w:sz w:val="28"/>
          <w:szCs w:val="28"/>
          <w:rPrChange w:id="939" w:author="Hunter Berberich" w:date="2024-07-08T16:53:00Z">
            <w:rPr>
              <w:sz w:val="28"/>
              <w:szCs w:val="28"/>
            </w:rPr>
          </w:rPrChange>
        </w:rPr>
      </w:pPr>
    </w:p>
    <w:p w14:paraId="421719A2" w14:textId="77777777" w:rsidR="00E61063" w:rsidRDefault="00E61063" w:rsidP="009933E0">
      <w:pPr>
        <w:pStyle w:val="Heading1"/>
        <w:rPr>
          <w:rFonts w:ascii="Times New Roman" w:hAnsi="Times New Roman" w:cs="Times New Roman"/>
        </w:rPr>
      </w:pPr>
      <w:bookmarkStart w:id="940" w:name="_Toc171206072"/>
    </w:p>
    <w:p w14:paraId="1207B4D8" w14:textId="24ADFEDD" w:rsidR="15881E32" w:rsidRPr="00D5375F" w:rsidRDefault="00236BE7" w:rsidP="009933E0">
      <w:pPr>
        <w:pStyle w:val="Heading1"/>
        <w:rPr>
          <w:rFonts w:ascii="Times New Roman" w:hAnsi="Times New Roman" w:cs="Times New Roman"/>
          <w:rPrChange w:id="941" w:author="Hunter Berberich" w:date="2024-07-08T16:53:00Z">
            <w:rPr/>
          </w:rPrChange>
        </w:rPr>
      </w:pPr>
      <w:r w:rsidRPr="00D5375F">
        <w:rPr>
          <w:rFonts w:ascii="Times New Roman" w:hAnsi="Times New Roman" w:cs="Times New Roman"/>
          <w:rPrChange w:id="942" w:author="Hunter Berberich" w:date="2024-07-08T16:53:00Z">
            <w:rPr/>
          </w:rPrChange>
        </w:rPr>
        <w:t>Appendix</w:t>
      </w:r>
      <w:bookmarkEnd w:id="940"/>
    </w:p>
    <w:p w14:paraId="4CB17472" w14:textId="77777777" w:rsidR="043626C0" w:rsidRPr="00D5375F" w:rsidRDefault="043626C0" w:rsidP="008348A0">
      <w:pPr>
        <w:rPr>
          <w:rFonts w:ascii="Times New Roman" w:hAnsi="Times New Roman" w:cs="Times New Roman"/>
          <w:sz w:val="28"/>
          <w:szCs w:val="28"/>
          <w:rPrChange w:id="943" w:author="Hunter Berberich" w:date="2024-07-08T16:53:00Z">
            <w:rPr>
              <w:sz w:val="28"/>
              <w:szCs w:val="28"/>
            </w:rPr>
          </w:rPrChange>
        </w:rPr>
      </w:pPr>
    </w:p>
    <w:p w14:paraId="7FE8B0F3" w14:textId="5848366E" w:rsidR="1D7F0FC0" w:rsidRPr="00D5375F" w:rsidRDefault="1D7F0FC0" w:rsidP="1D647C40">
      <w:pPr>
        <w:rPr>
          <w:rFonts w:ascii="Times New Roman" w:hAnsi="Times New Roman" w:cs="Times New Roman"/>
          <w:sz w:val="26"/>
          <w:szCs w:val="26"/>
          <w:rPrChange w:id="944" w:author="Hunter Berberich" w:date="2024-07-08T16:53:00Z">
            <w:rPr>
              <w:sz w:val="26"/>
              <w:szCs w:val="26"/>
            </w:rPr>
          </w:rPrChange>
        </w:rPr>
      </w:pPr>
      <w:r w:rsidRPr="00D5375F">
        <w:rPr>
          <w:rFonts w:ascii="Times New Roman" w:hAnsi="Times New Roman" w:cs="Times New Roman"/>
          <w:sz w:val="26"/>
          <w:szCs w:val="26"/>
          <w:rPrChange w:id="945" w:author="Hunter Berberich" w:date="2024-07-08T16:53:00Z">
            <w:rPr>
              <w:sz w:val="26"/>
              <w:szCs w:val="26"/>
            </w:rPr>
          </w:rPrChange>
        </w:rPr>
        <w:t>List of Tables</w:t>
      </w:r>
    </w:p>
    <w:p w14:paraId="21555116" w14:textId="1512494F" w:rsidR="1D647C40" w:rsidRPr="00D5375F" w:rsidRDefault="1D647C40">
      <w:pPr>
        <w:rPr>
          <w:rFonts w:ascii="Times New Roman" w:hAnsi="Times New Roman" w:cs="Times New Roman"/>
          <w:rPrChange w:id="946" w:author="Hunter Berberich" w:date="2024-07-08T16:53:00Z">
            <w:rPr/>
          </w:rPrChange>
        </w:rPr>
      </w:pPr>
    </w:p>
    <w:p w14:paraId="0E5E2754" w14:textId="0621B118" w:rsidR="73B7BA87" w:rsidRPr="00D5375F" w:rsidRDefault="1D7F0FC0" w:rsidP="1D647C40">
      <w:pPr>
        <w:rPr>
          <w:rFonts w:ascii="Times New Roman" w:hAnsi="Times New Roman" w:cs="Times New Roman"/>
          <w:i/>
          <w:iCs/>
          <w:rPrChange w:id="947" w:author="Hunter Berberich" w:date="2024-07-08T16:53:00Z">
            <w:rPr>
              <w:i/>
              <w:iCs/>
            </w:rPr>
          </w:rPrChange>
        </w:rPr>
      </w:pPr>
      <w:r w:rsidRPr="00D5375F">
        <w:rPr>
          <w:rFonts w:ascii="Times New Roman" w:hAnsi="Times New Roman" w:cs="Times New Roman"/>
          <w:rPrChange w:id="948" w:author="Hunter Berberich" w:date="2024-07-08T16:53:00Z">
            <w:rPr/>
          </w:rPrChange>
        </w:rPr>
        <w:t>Table 4</w:t>
      </w:r>
      <w:r w:rsidR="4CBD0F73" w:rsidRPr="00D5375F">
        <w:rPr>
          <w:rFonts w:ascii="Times New Roman" w:hAnsi="Times New Roman" w:cs="Times New Roman"/>
          <w:rPrChange w:id="949" w:author="Hunter Berberich" w:date="2024-07-08T16:53:00Z">
            <w:rPr/>
          </w:rPrChange>
        </w:rPr>
        <w:t>a.</w:t>
      </w:r>
    </w:p>
    <w:p w14:paraId="4D176B07" w14:textId="77777777" w:rsidR="73B7BA87" w:rsidRPr="00D5375F" w:rsidRDefault="00236BE7" w:rsidP="008348A0">
      <w:pPr>
        <w:rPr>
          <w:rFonts w:ascii="Times New Roman" w:hAnsi="Times New Roman" w:cs="Times New Roman"/>
          <w:i/>
          <w:iCs/>
          <w:rPrChange w:id="950" w:author="Hunter Berberich" w:date="2024-07-08T16:53:00Z">
            <w:rPr>
              <w:i/>
              <w:iCs/>
            </w:rPr>
          </w:rPrChange>
        </w:rPr>
      </w:pPr>
      <w:r w:rsidRPr="00D5375F">
        <w:rPr>
          <w:rFonts w:ascii="Times New Roman" w:hAnsi="Times New Roman" w:cs="Times New Roman"/>
          <w:i/>
          <w:iCs/>
          <w:rPrChange w:id="951" w:author="Hunter Berberich" w:date="2024-07-08T16:53:00Z">
            <w:rPr>
              <w:i/>
              <w:iCs/>
            </w:rPr>
          </w:rPrChange>
        </w:rPr>
        <w:t>Bas</w:t>
      </w:r>
      <w:r w:rsidR="5BA8F605" w:rsidRPr="00D5375F">
        <w:rPr>
          <w:rFonts w:ascii="Times New Roman" w:hAnsi="Times New Roman" w:cs="Times New Roman"/>
          <w:i/>
          <w:iCs/>
          <w:rPrChange w:id="952" w:author="Hunter Berberich" w:date="2024-07-08T16:53:00Z">
            <w:rPr>
              <w:i/>
              <w:iCs/>
            </w:rPr>
          </w:rPrChange>
        </w:rPr>
        <w:t xml:space="preserve">eline </w:t>
      </w:r>
      <w:r w:rsidR="36631B4B" w:rsidRPr="00D5375F">
        <w:rPr>
          <w:rFonts w:ascii="Times New Roman" w:hAnsi="Times New Roman" w:cs="Times New Roman"/>
          <w:i/>
          <w:iCs/>
          <w:rPrChange w:id="953" w:author="Hunter Berberich" w:date="2024-07-08T16:53:00Z">
            <w:rPr>
              <w:i/>
              <w:iCs/>
            </w:rPr>
          </w:rPrChange>
        </w:rPr>
        <w:t>Predictive</w:t>
      </w:r>
      <w:r w:rsidRPr="00D5375F">
        <w:rPr>
          <w:rFonts w:ascii="Times New Roman" w:hAnsi="Times New Roman" w:cs="Times New Roman"/>
          <w:i/>
          <w:iCs/>
          <w:rPrChange w:id="954" w:author="Hunter Berberich" w:date="2024-07-08T16:53:00Z">
            <w:rPr>
              <w:i/>
              <w:iCs/>
            </w:rPr>
          </w:rPrChange>
        </w:rPr>
        <w:t xml:space="preserve"> Model Summary</w:t>
      </w:r>
    </w:p>
    <w:p w14:paraId="1671B726" w14:textId="77777777" w:rsidR="73B7BA87" w:rsidRPr="00D5375F" w:rsidRDefault="73B7BA87" w:rsidP="008348A0">
      <w:pPr>
        <w:rPr>
          <w:rFonts w:ascii="Times New Roman" w:hAnsi="Times New Roman" w:cs="Times New Roman"/>
          <w:rPrChange w:id="955" w:author="Hunter Berberich" w:date="2024-07-08T16:53:00Z">
            <w:rPr/>
          </w:rPrChange>
        </w:rPr>
      </w:pPr>
    </w:p>
    <w:tbl>
      <w:tblPr>
        <w:tblStyle w:val="PlainTable5"/>
        <w:tblW w:w="9484" w:type="dxa"/>
        <w:tblLook w:val="04A0" w:firstRow="1" w:lastRow="0" w:firstColumn="1" w:lastColumn="0" w:noHBand="0" w:noVBand="1"/>
      </w:tblPr>
      <w:tblGrid>
        <w:gridCol w:w="3116"/>
        <w:gridCol w:w="6368"/>
      </w:tblGrid>
      <w:tr w:rsidR="00F20712" w:rsidRPr="00D5375F" w14:paraId="7DBD1FFC" w14:textId="77777777" w:rsidTr="00F20712">
        <w:trPr>
          <w:cnfStyle w:val="100000000000" w:firstRow="1" w:lastRow="0" w:firstColumn="0" w:lastColumn="0" w:oddVBand="0" w:evenVBand="0" w:oddHBand="0" w:evenHBand="0" w:firstRowFirstColumn="0" w:firstRowLastColumn="0" w:lastRowFirstColumn="0" w:lastRowLastColumn="0"/>
          <w:trHeight w:val="302"/>
        </w:trPr>
        <w:tc>
          <w:tcPr>
            <w:cnfStyle w:val="001000000100" w:firstRow="0" w:lastRow="0" w:firstColumn="1" w:lastColumn="0" w:oddVBand="0" w:evenVBand="0" w:oddHBand="0" w:evenHBand="0" w:firstRowFirstColumn="1" w:firstRowLastColumn="0" w:lastRowFirstColumn="0" w:lastRowLastColumn="0"/>
            <w:tcW w:w="3116" w:type="dxa"/>
          </w:tcPr>
          <w:p w14:paraId="238BEAD9" w14:textId="77777777" w:rsidR="4D78F5ED" w:rsidRPr="00D5375F" w:rsidRDefault="00236BE7" w:rsidP="008348A0">
            <w:pPr>
              <w:rPr>
                <w:rFonts w:ascii="Times New Roman" w:eastAsia="Times New Roman" w:hAnsi="Times New Roman" w:cs="Times New Roman"/>
                <w:sz w:val="20"/>
                <w:szCs w:val="20"/>
                <w:rPrChange w:id="956" w:author="Hunter Berberich" w:date="2024-07-08T16:53:00Z">
                  <w:rPr>
                    <w:rFonts w:eastAsia="Times New Roman"/>
                    <w:sz w:val="20"/>
                    <w:szCs w:val="20"/>
                  </w:rPr>
                </w:rPrChange>
              </w:rPr>
            </w:pPr>
            <w:r w:rsidRPr="00D5375F">
              <w:rPr>
                <w:rFonts w:ascii="Times New Roman" w:eastAsia="Times New Roman" w:hAnsi="Times New Roman" w:cs="Times New Roman"/>
                <w:sz w:val="20"/>
                <w:szCs w:val="20"/>
                <w:rPrChange w:id="957" w:author="Hunter Berberich" w:date="2024-07-08T16:53:00Z">
                  <w:rPr>
                    <w:rFonts w:eastAsia="Times New Roman"/>
                    <w:sz w:val="20"/>
                    <w:szCs w:val="20"/>
                  </w:rPr>
                </w:rPrChange>
              </w:rPr>
              <w:t>Parameter</w:t>
            </w:r>
          </w:p>
        </w:tc>
        <w:tc>
          <w:tcPr>
            <w:tcW w:w="6368" w:type="dxa"/>
          </w:tcPr>
          <w:p w14:paraId="49BD4998" w14:textId="77777777" w:rsidR="4D78F5ED" w:rsidRPr="00D5375F" w:rsidRDefault="00236BE7" w:rsidP="008348A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Change w:id="958" w:author="Hunter Berberich" w:date="2024-07-08T16:53:00Z">
                  <w:rPr>
                    <w:rFonts w:eastAsia="Times New Roman"/>
                    <w:sz w:val="20"/>
                    <w:szCs w:val="20"/>
                  </w:rPr>
                </w:rPrChange>
              </w:rPr>
            </w:pPr>
            <w:r w:rsidRPr="00D5375F">
              <w:rPr>
                <w:rFonts w:ascii="Times New Roman" w:eastAsia="Times New Roman" w:hAnsi="Times New Roman" w:cs="Times New Roman"/>
                <w:sz w:val="20"/>
                <w:szCs w:val="20"/>
                <w:rPrChange w:id="959" w:author="Hunter Berberich" w:date="2024-07-08T16:53:00Z">
                  <w:rPr>
                    <w:rFonts w:eastAsia="Times New Roman"/>
                    <w:sz w:val="20"/>
                    <w:szCs w:val="20"/>
                  </w:rPr>
                </w:rPrChange>
              </w:rPr>
              <w:t>Coefficient</w:t>
            </w:r>
          </w:p>
        </w:tc>
      </w:tr>
      <w:tr w:rsidR="00F20712" w:rsidRPr="00D5375F" w14:paraId="17D53158" w14:textId="77777777" w:rsidTr="00F2071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116" w:type="dxa"/>
          </w:tcPr>
          <w:p w14:paraId="5B810998" w14:textId="77777777" w:rsidR="4D78F5ED" w:rsidRPr="00D5375F" w:rsidRDefault="00236BE7" w:rsidP="008348A0">
            <w:pPr>
              <w:rPr>
                <w:rFonts w:ascii="Times New Roman" w:eastAsia="Times New Roman" w:hAnsi="Times New Roman" w:cs="Times New Roman"/>
                <w:sz w:val="16"/>
                <w:szCs w:val="16"/>
                <w:rPrChange w:id="960"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961" w:author="Hunter Berberich" w:date="2024-07-08T16:53:00Z">
                  <w:rPr>
                    <w:rFonts w:eastAsia="Times New Roman"/>
                    <w:sz w:val="16"/>
                    <w:szCs w:val="16"/>
                  </w:rPr>
                </w:rPrChange>
              </w:rPr>
              <w:t>Intercept</w:t>
            </w:r>
          </w:p>
        </w:tc>
        <w:tc>
          <w:tcPr>
            <w:tcW w:w="6368" w:type="dxa"/>
          </w:tcPr>
          <w:p w14:paraId="005A0096" w14:textId="77777777" w:rsidR="4D78F5ED"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Change w:id="962"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963" w:author="Hunter Berberich" w:date="2024-07-08T16:53:00Z">
                  <w:rPr>
                    <w:rFonts w:eastAsia="Times New Roman"/>
                    <w:sz w:val="16"/>
                    <w:szCs w:val="16"/>
                  </w:rPr>
                </w:rPrChange>
              </w:rPr>
              <w:t>1.562e+07</w:t>
            </w:r>
          </w:p>
        </w:tc>
      </w:tr>
      <w:tr w:rsidR="00F20712" w:rsidRPr="00D5375F" w14:paraId="733A29C9" w14:textId="77777777" w:rsidTr="00F20712">
        <w:trPr>
          <w:trHeight w:val="302"/>
        </w:trPr>
        <w:tc>
          <w:tcPr>
            <w:cnfStyle w:val="001000000000" w:firstRow="0" w:lastRow="0" w:firstColumn="1" w:lastColumn="0" w:oddVBand="0" w:evenVBand="0" w:oddHBand="0" w:evenHBand="0" w:firstRowFirstColumn="0" w:firstRowLastColumn="0" w:lastRowFirstColumn="0" w:lastRowLastColumn="0"/>
            <w:tcW w:w="3116" w:type="dxa"/>
          </w:tcPr>
          <w:p w14:paraId="68D2AEF2" w14:textId="77777777" w:rsidR="4D78F5ED" w:rsidRPr="00D5375F" w:rsidRDefault="00236BE7" w:rsidP="008348A0">
            <w:pPr>
              <w:rPr>
                <w:rFonts w:ascii="Times New Roman" w:eastAsia="Times New Roman" w:hAnsi="Times New Roman" w:cs="Times New Roman"/>
                <w:sz w:val="16"/>
                <w:szCs w:val="16"/>
                <w:rPrChange w:id="964"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965" w:author="Hunter Berberich" w:date="2024-07-08T16:53:00Z">
                  <w:rPr>
                    <w:rFonts w:eastAsia="Times New Roman"/>
                    <w:sz w:val="16"/>
                    <w:szCs w:val="16"/>
                  </w:rPr>
                </w:rPrChange>
              </w:rPr>
              <w:t>Canned Soft Drink Price</w:t>
            </w:r>
          </w:p>
        </w:tc>
        <w:tc>
          <w:tcPr>
            <w:tcW w:w="6368" w:type="dxa"/>
          </w:tcPr>
          <w:p w14:paraId="758E6809" w14:textId="77777777" w:rsidR="4D78F5ED"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Change w:id="966"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967" w:author="Hunter Berberich" w:date="2024-07-08T16:53:00Z">
                  <w:rPr>
                    <w:rFonts w:eastAsia="Times New Roman"/>
                    <w:sz w:val="16"/>
                    <w:szCs w:val="16"/>
                  </w:rPr>
                </w:rPrChange>
              </w:rPr>
              <w:t>1.063e+04</w:t>
            </w:r>
          </w:p>
        </w:tc>
      </w:tr>
      <w:tr w:rsidR="00F20712" w:rsidRPr="00D5375F" w14:paraId="314B1158" w14:textId="77777777" w:rsidTr="00F2071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116" w:type="dxa"/>
          </w:tcPr>
          <w:p w14:paraId="19620247" w14:textId="77777777" w:rsidR="4D78F5ED" w:rsidRPr="00D5375F" w:rsidRDefault="00236BE7" w:rsidP="008348A0">
            <w:pPr>
              <w:rPr>
                <w:rFonts w:ascii="Times New Roman" w:eastAsia="Times New Roman" w:hAnsi="Times New Roman" w:cs="Times New Roman"/>
                <w:sz w:val="16"/>
                <w:szCs w:val="16"/>
                <w:rPrChange w:id="968"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969" w:author="Hunter Berberich" w:date="2024-07-08T16:53:00Z">
                  <w:rPr>
                    <w:rFonts w:eastAsia="Times New Roman"/>
                    <w:sz w:val="16"/>
                    <w:szCs w:val="16"/>
                  </w:rPr>
                </w:rPrChange>
              </w:rPr>
              <w:t xml:space="preserve"> Canned Beer Price</w:t>
            </w:r>
          </w:p>
        </w:tc>
        <w:tc>
          <w:tcPr>
            <w:tcW w:w="6368" w:type="dxa"/>
          </w:tcPr>
          <w:p w14:paraId="5FFE13D1" w14:textId="77777777" w:rsidR="4D78F5ED"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Change w:id="970"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971" w:author="Hunter Berberich" w:date="2024-07-08T16:53:00Z">
                  <w:rPr>
                    <w:rFonts w:eastAsia="Times New Roman"/>
                    <w:sz w:val="16"/>
                    <w:szCs w:val="16"/>
                  </w:rPr>
                </w:rPrChange>
              </w:rPr>
              <w:t>-7.310e+03</w:t>
            </w:r>
          </w:p>
        </w:tc>
      </w:tr>
      <w:tr w:rsidR="00F20712" w:rsidRPr="00D5375F" w14:paraId="5C2FC593" w14:textId="77777777" w:rsidTr="00F20712">
        <w:trPr>
          <w:trHeight w:val="302"/>
        </w:trPr>
        <w:tc>
          <w:tcPr>
            <w:cnfStyle w:val="001000000000" w:firstRow="0" w:lastRow="0" w:firstColumn="1" w:lastColumn="0" w:oddVBand="0" w:evenVBand="0" w:oddHBand="0" w:evenHBand="0" w:firstRowFirstColumn="0" w:firstRowLastColumn="0" w:lastRowFirstColumn="0" w:lastRowLastColumn="0"/>
            <w:tcW w:w="3116" w:type="dxa"/>
          </w:tcPr>
          <w:p w14:paraId="27E51D55" w14:textId="77777777" w:rsidR="4D78F5ED" w:rsidRPr="00D5375F" w:rsidRDefault="00236BE7" w:rsidP="008348A0">
            <w:pPr>
              <w:rPr>
                <w:rFonts w:ascii="Times New Roman" w:eastAsia="Times New Roman" w:hAnsi="Times New Roman" w:cs="Times New Roman"/>
                <w:sz w:val="16"/>
                <w:szCs w:val="16"/>
                <w:rPrChange w:id="972"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973" w:author="Hunter Berberich" w:date="2024-07-08T16:53:00Z">
                  <w:rPr>
                    <w:rFonts w:eastAsia="Times New Roman"/>
                    <w:sz w:val="16"/>
                    <w:szCs w:val="16"/>
                  </w:rPr>
                </w:rPrChange>
              </w:rPr>
              <w:t>Czechoslovakia</w:t>
            </w:r>
          </w:p>
        </w:tc>
        <w:tc>
          <w:tcPr>
            <w:tcW w:w="6368" w:type="dxa"/>
          </w:tcPr>
          <w:p w14:paraId="1BA320D8" w14:textId="77777777" w:rsidR="4D78F5ED"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Change w:id="974"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975" w:author="Hunter Berberich" w:date="2024-07-08T16:53:00Z">
                  <w:rPr>
                    <w:rFonts w:eastAsia="Times New Roman"/>
                    <w:sz w:val="16"/>
                    <w:szCs w:val="16"/>
                  </w:rPr>
                </w:rPrChange>
              </w:rPr>
              <w:t>6.953e+01</w:t>
            </w:r>
          </w:p>
        </w:tc>
      </w:tr>
      <w:tr w:rsidR="00F20712" w:rsidRPr="00D5375F" w14:paraId="48B0DA74" w14:textId="77777777" w:rsidTr="00F2071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116" w:type="dxa"/>
          </w:tcPr>
          <w:p w14:paraId="2FBB80B4" w14:textId="77777777" w:rsidR="4D78F5ED" w:rsidRPr="00D5375F" w:rsidRDefault="00236BE7" w:rsidP="008348A0">
            <w:pPr>
              <w:rPr>
                <w:rFonts w:ascii="Times New Roman" w:eastAsia="Times New Roman" w:hAnsi="Times New Roman" w:cs="Times New Roman"/>
                <w:sz w:val="16"/>
                <w:szCs w:val="16"/>
                <w:rPrChange w:id="976"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977" w:author="Hunter Berberich" w:date="2024-07-08T16:53:00Z">
                  <w:rPr>
                    <w:rFonts w:eastAsia="Times New Roman"/>
                    <w:sz w:val="16"/>
                    <w:szCs w:val="16"/>
                  </w:rPr>
                </w:rPrChange>
              </w:rPr>
              <w:t xml:space="preserve"> Germany </w:t>
            </w:r>
          </w:p>
        </w:tc>
        <w:tc>
          <w:tcPr>
            <w:tcW w:w="6368" w:type="dxa"/>
          </w:tcPr>
          <w:p w14:paraId="47454D3C" w14:textId="77777777" w:rsidR="4D78F5ED"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Change w:id="978"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979" w:author="Hunter Berberich" w:date="2024-07-08T16:53:00Z">
                  <w:rPr>
                    <w:rFonts w:eastAsia="Times New Roman"/>
                    <w:sz w:val="16"/>
                    <w:szCs w:val="16"/>
                  </w:rPr>
                </w:rPrChange>
              </w:rPr>
              <w:t>6.901e+00</w:t>
            </w:r>
          </w:p>
        </w:tc>
      </w:tr>
      <w:tr w:rsidR="00F20712" w:rsidRPr="00D5375F" w14:paraId="2F06B159" w14:textId="77777777" w:rsidTr="00F20712">
        <w:trPr>
          <w:trHeight w:val="302"/>
        </w:trPr>
        <w:tc>
          <w:tcPr>
            <w:cnfStyle w:val="001000000000" w:firstRow="0" w:lastRow="0" w:firstColumn="1" w:lastColumn="0" w:oddVBand="0" w:evenVBand="0" w:oddHBand="0" w:evenHBand="0" w:firstRowFirstColumn="0" w:firstRowLastColumn="0" w:lastRowFirstColumn="0" w:lastRowLastColumn="0"/>
            <w:tcW w:w="3116" w:type="dxa"/>
          </w:tcPr>
          <w:p w14:paraId="43B95DF2" w14:textId="77777777" w:rsidR="4D78F5ED" w:rsidRPr="00D5375F" w:rsidRDefault="00236BE7" w:rsidP="008348A0">
            <w:pPr>
              <w:rPr>
                <w:rFonts w:ascii="Times New Roman" w:eastAsia="Times New Roman" w:hAnsi="Times New Roman" w:cs="Times New Roman"/>
                <w:sz w:val="16"/>
                <w:szCs w:val="16"/>
                <w:rPrChange w:id="980"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981" w:author="Hunter Berberich" w:date="2024-07-08T16:53:00Z">
                  <w:rPr>
                    <w:rFonts w:eastAsia="Times New Roman"/>
                    <w:sz w:val="16"/>
                    <w:szCs w:val="16"/>
                  </w:rPr>
                </w:rPrChange>
              </w:rPr>
              <w:t>U.K.</w:t>
            </w:r>
          </w:p>
        </w:tc>
        <w:tc>
          <w:tcPr>
            <w:tcW w:w="6368" w:type="dxa"/>
          </w:tcPr>
          <w:p w14:paraId="3955E388" w14:textId="77777777" w:rsidR="4D78F5ED"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Change w:id="982"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983" w:author="Hunter Berberich" w:date="2024-07-08T16:53:00Z">
                  <w:rPr>
                    <w:rFonts w:eastAsia="Times New Roman"/>
                    <w:sz w:val="16"/>
                    <w:szCs w:val="16"/>
                  </w:rPr>
                </w:rPrChange>
              </w:rPr>
              <w:t>2.292e+01</w:t>
            </w:r>
          </w:p>
        </w:tc>
      </w:tr>
      <w:tr w:rsidR="00F20712" w:rsidRPr="00D5375F" w14:paraId="32E92C66" w14:textId="77777777" w:rsidTr="00F2071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116" w:type="dxa"/>
          </w:tcPr>
          <w:p w14:paraId="2ECE6E1D" w14:textId="77777777" w:rsidR="4D78F5ED" w:rsidRPr="00D5375F" w:rsidRDefault="00236BE7" w:rsidP="008348A0">
            <w:pPr>
              <w:rPr>
                <w:rFonts w:ascii="Times New Roman" w:eastAsia="Times New Roman" w:hAnsi="Times New Roman" w:cs="Times New Roman"/>
                <w:sz w:val="16"/>
                <w:szCs w:val="16"/>
                <w:rPrChange w:id="984"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985" w:author="Hunter Berberich" w:date="2024-07-08T16:53:00Z">
                  <w:rPr>
                    <w:rFonts w:eastAsia="Times New Roman"/>
                    <w:sz w:val="16"/>
                    <w:szCs w:val="16"/>
                  </w:rPr>
                </w:rPrChange>
              </w:rPr>
              <w:t>USA</w:t>
            </w:r>
          </w:p>
        </w:tc>
        <w:tc>
          <w:tcPr>
            <w:tcW w:w="6368" w:type="dxa"/>
          </w:tcPr>
          <w:p w14:paraId="40630CA7" w14:textId="77777777" w:rsidR="4D78F5ED"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Change w:id="986"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987" w:author="Hunter Berberich" w:date="2024-07-08T16:53:00Z">
                  <w:rPr>
                    <w:rFonts w:eastAsia="Times New Roman"/>
                    <w:sz w:val="16"/>
                    <w:szCs w:val="16"/>
                  </w:rPr>
                </w:rPrChange>
              </w:rPr>
              <w:t>-5.420e+01</w:t>
            </w:r>
          </w:p>
        </w:tc>
      </w:tr>
      <w:tr w:rsidR="00F20712" w:rsidRPr="00D5375F" w14:paraId="3E0F9E8B" w14:textId="77777777" w:rsidTr="00F20712">
        <w:trPr>
          <w:trHeight w:val="302"/>
        </w:trPr>
        <w:tc>
          <w:tcPr>
            <w:cnfStyle w:val="001000000000" w:firstRow="0" w:lastRow="0" w:firstColumn="1" w:lastColumn="0" w:oddVBand="0" w:evenVBand="0" w:oddHBand="0" w:evenHBand="0" w:firstRowFirstColumn="0" w:firstRowLastColumn="0" w:lastRowFirstColumn="0" w:lastRowLastColumn="0"/>
            <w:tcW w:w="3116" w:type="dxa"/>
          </w:tcPr>
          <w:p w14:paraId="365914B4" w14:textId="77777777" w:rsidR="4D78F5ED" w:rsidRPr="00D5375F" w:rsidRDefault="00236BE7" w:rsidP="008348A0">
            <w:pPr>
              <w:rPr>
                <w:rFonts w:ascii="Times New Roman" w:eastAsia="Times New Roman" w:hAnsi="Times New Roman" w:cs="Times New Roman"/>
                <w:sz w:val="16"/>
                <w:szCs w:val="16"/>
                <w:rPrChange w:id="988"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989" w:author="Hunter Berberich" w:date="2024-07-08T16:53:00Z">
                  <w:rPr>
                    <w:rFonts w:eastAsia="Times New Roman"/>
                    <w:sz w:val="16"/>
                    <w:szCs w:val="16"/>
                  </w:rPr>
                </w:rPrChange>
              </w:rPr>
              <w:t>France</w:t>
            </w:r>
          </w:p>
        </w:tc>
        <w:tc>
          <w:tcPr>
            <w:tcW w:w="6368" w:type="dxa"/>
          </w:tcPr>
          <w:p w14:paraId="127C1A74" w14:textId="77777777" w:rsidR="4D78F5ED"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Change w:id="990"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991" w:author="Hunter Berberich" w:date="2024-07-08T16:53:00Z">
                  <w:rPr>
                    <w:rFonts w:eastAsia="Times New Roman"/>
                    <w:sz w:val="16"/>
                    <w:szCs w:val="16"/>
                  </w:rPr>
                </w:rPrChange>
              </w:rPr>
              <w:t>-6.512e+01</w:t>
            </w:r>
          </w:p>
        </w:tc>
      </w:tr>
      <w:tr w:rsidR="00F20712" w:rsidRPr="00D5375F" w14:paraId="4EE02FCF" w14:textId="77777777" w:rsidTr="00F207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6" w:type="dxa"/>
          </w:tcPr>
          <w:p w14:paraId="7842227E" w14:textId="77777777" w:rsidR="4D78F5ED" w:rsidRPr="00D5375F" w:rsidRDefault="00236BE7" w:rsidP="008348A0">
            <w:pPr>
              <w:rPr>
                <w:rFonts w:ascii="Times New Roman" w:eastAsia="Times New Roman" w:hAnsi="Times New Roman" w:cs="Times New Roman"/>
                <w:sz w:val="16"/>
                <w:szCs w:val="16"/>
                <w:rPrChange w:id="992"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993" w:author="Hunter Berberich" w:date="2024-07-08T16:53:00Z">
                  <w:rPr>
                    <w:rFonts w:eastAsia="Times New Roman"/>
                    <w:sz w:val="16"/>
                    <w:szCs w:val="16"/>
                  </w:rPr>
                </w:rPrChange>
              </w:rPr>
              <w:t>Other</w:t>
            </w:r>
          </w:p>
        </w:tc>
        <w:tc>
          <w:tcPr>
            <w:tcW w:w="6368" w:type="dxa"/>
          </w:tcPr>
          <w:p w14:paraId="1C324079" w14:textId="77777777" w:rsidR="4D78F5ED"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Change w:id="994" w:author="Hunter Berberich" w:date="2024-07-08T16:53:00Z">
                  <w:rPr>
                    <w:rFonts w:eastAsia="Times New Roman"/>
                    <w:color w:val="000000" w:themeColor="text1"/>
                    <w:sz w:val="16"/>
                    <w:szCs w:val="16"/>
                  </w:rPr>
                </w:rPrChange>
              </w:rPr>
            </w:pPr>
            <w:r w:rsidRPr="00D5375F">
              <w:rPr>
                <w:rFonts w:ascii="Times New Roman" w:eastAsia="Times New Roman" w:hAnsi="Times New Roman" w:cs="Times New Roman"/>
                <w:sz w:val="16"/>
                <w:szCs w:val="16"/>
                <w:rPrChange w:id="995" w:author="Hunter Berberich" w:date="2024-07-08T16:53:00Z">
                  <w:rPr>
                    <w:rFonts w:eastAsia="Times New Roman"/>
                    <w:sz w:val="16"/>
                    <w:szCs w:val="16"/>
                  </w:rPr>
                </w:rPrChange>
              </w:rPr>
              <w:t>3.612e+01</w:t>
            </w:r>
          </w:p>
        </w:tc>
      </w:tr>
    </w:tbl>
    <w:p w14:paraId="0996E77A" w14:textId="3796D06C" w:rsidR="4D78F5ED" w:rsidRPr="00E61063" w:rsidRDefault="1D7F0FC0" w:rsidP="1D647C40">
      <w:pPr>
        <w:rPr>
          <w:rFonts w:ascii="Times New Roman" w:eastAsia="Times New Roman" w:hAnsi="Times New Roman" w:cs="Times New Roman"/>
        </w:rPr>
      </w:pPr>
      <w:r w:rsidRPr="00E61063">
        <w:rPr>
          <w:rFonts w:ascii="Times New Roman" w:eastAsia="Times New Roman" w:hAnsi="Times New Roman" w:cs="Times New Roman"/>
          <w:rPrChange w:id="996" w:author="Hunter Berberich" w:date="2024-07-08T16:53:00Z">
            <w:rPr>
              <w:rFonts w:eastAsia="Times New Roman"/>
              <w:i/>
              <w:iCs/>
            </w:rPr>
          </w:rPrChange>
        </w:rPr>
        <w:t>Description: This table provides the coefficients for the parameters in the Bas</w:t>
      </w:r>
      <w:r w:rsidR="07962099" w:rsidRPr="00E61063">
        <w:rPr>
          <w:rFonts w:ascii="Times New Roman" w:eastAsia="Times New Roman" w:hAnsi="Times New Roman" w:cs="Times New Roman"/>
          <w:rPrChange w:id="997" w:author="Hunter Berberich" w:date="2024-07-08T16:53:00Z">
            <w:rPr>
              <w:rFonts w:eastAsia="Times New Roman"/>
              <w:i/>
              <w:iCs/>
            </w:rPr>
          </w:rPrChange>
        </w:rPr>
        <w:t>eline</w:t>
      </w:r>
      <w:r w:rsidRPr="00E61063">
        <w:rPr>
          <w:rFonts w:ascii="Times New Roman" w:eastAsia="Times New Roman" w:hAnsi="Times New Roman" w:cs="Times New Roman"/>
          <w:rPrChange w:id="998" w:author="Hunter Berberich" w:date="2024-07-08T16:53:00Z">
            <w:rPr>
              <w:rFonts w:eastAsia="Times New Roman"/>
              <w:i/>
              <w:iCs/>
            </w:rPr>
          </w:rPrChange>
        </w:rPr>
        <w:t xml:space="preserve"> </w:t>
      </w:r>
      <w:r w:rsidR="0C64BC8D" w:rsidRPr="00E61063">
        <w:rPr>
          <w:rFonts w:ascii="Times New Roman" w:eastAsia="Times New Roman" w:hAnsi="Times New Roman" w:cs="Times New Roman"/>
          <w:rPrChange w:id="999" w:author="Hunter Berberich" w:date="2024-07-08T16:53:00Z">
            <w:rPr>
              <w:rFonts w:eastAsia="Times New Roman"/>
              <w:i/>
              <w:iCs/>
            </w:rPr>
          </w:rPrChange>
        </w:rPr>
        <w:t xml:space="preserve">Predictive </w:t>
      </w:r>
      <w:r w:rsidRPr="00E61063">
        <w:rPr>
          <w:rFonts w:ascii="Times New Roman" w:eastAsia="Times New Roman" w:hAnsi="Times New Roman" w:cs="Times New Roman"/>
          <w:rPrChange w:id="1000" w:author="Hunter Berberich" w:date="2024-07-08T16:53:00Z">
            <w:rPr>
              <w:rFonts w:eastAsia="Times New Roman"/>
              <w:i/>
              <w:iCs/>
            </w:rPr>
          </w:rPrChange>
        </w:rPr>
        <w:t>Model, showing their impact on beer demand.</w:t>
      </w:r>
    </w:p>
    <w:p w14:paraId="20D0C653" w14:textId="77777777" w:rsidR="00E61063" w:rsidRPr="00E61063" w:rsidRDefault="00E61063" w:rsidP="1D647C40">
      <w:pPr>
        <w:rPr>
          <w:rFonts w:ascii="Times New Roman" w:eastAsia="Times New Roman" w:hAnsi="Times New Roman" w:cs="Times New Roman"/>
          <w:rPrChange w:id="1001" w:author="Hunter Berberich" w:date="2024-07-08T16:53:00Z">
            <w:rPr>
              <w:rFonts w:eastAsia="Times New Roman"/>
              <w:i/>
              <w:iCs/>
            </w:rPr>
          </w:rPrChange>
        </w:rPr>
      </w:pPr>
    </w:p>
    <w:p w14:paraId="7D3AED89" w14:textId="77777777" w:rsidR="19572680" w:rsidRPr="00D5375F" w:rsidRDefault="00236BE7" w:rsidP="008348A0">
      <w:pPr>
        <w:rPr>
          <w:rFonts w:ascii="Times New Roman" w:hAnsi="Times New Roman" w:cs="Times New Roman"/>
          <w:rPrChange w:id="1002" w:author="Hunter Berberich" w:date="2024-07-08T16:53:00Z">
            <w:rPr/>
          </w:rPrChange>
        </w:rPr>
      </w:pPr>
      <w:r w:rsidRPr="00D5375F">
        <w:rPr>
          <w:rFonts w:ascii="Times New Roman" w:hAnsi="Times New Roman" w:cs="Times New Roman"/>
          <w:rPrChange w:id="1003" w:author="Hunter Berberich" w:date="2024-07-08T16:53:00Z">
            <w:rPr/>
          </w:rPrChange>
        </w:rPr>
        <w:t>Table 4b.</w:t>
      </w:r>
    </w:p>
    <w:p w14:paraId="58B7A624" w14:textId="77777777" w:rsidR="19572680" w:rsidRPr="00D5375F" w:rsidRDefault="00236BE7" w:rsidP="008348A0">
      <w:pPr>
        <w:rPr>
          <w:rFonts w:ascii="Times New Roman" w:hAnsi="Times New Roman" w:cs="Times New Roman"/>
          <w:i/>
          <w:iCs/>
          <w:rPrChange w:id="1004" w:author="Hunter Berberich" w:date="2024-07-08T16:53:00Z">
            <w:rPr>
              <w:i/>
              <w:iCs/>
            </w:rPr>
          </w:rPrChange>
        </w:rPr>
      </w:pPr>
      <w:r w:rsidRPr="00D5375F">
        <w:rPr>
          <w:rFonts w:ascii="Times New Roman" w:hAnsi="Times New Roman" w:cs="Times New Roman"/>
          <w:i/>
          <w:iCs/>
          <w:rPrChange w:id="1005" w:author="Hunter Berberich" w:date="2024-07-08T16:53:00Z">
            <w:rPr>
              <w:i/>
              <w:iCs/>
            </w:rPr>
          </w:rPrChange>
        </w:rPr>
        <w:t>Train Data Fit for Basic Predictive Model</w:t>
      </w:r>
    </w:p>
    <w:tbl>
      <w:tblPr>
        <w:tblStyle w:val="PlainTable5"/>
        <w:tblW w:w="0" w:type="auto"/>
        <w:tblLook w:val="04A0" w:firstRow="1" w:lastRow="0" w:firstColumn="1" w:lastColumn="0" w:noHBand="0" w:noVBand="1"/>
      </w:tblPr>
      <w:tblGrid>
        <w:gridCol w:w="3080"/>
        <w:gridCol w:w="6280"/>
      </w:tblGrid>
      <w:tr w:rsidR="00F20712" w:rsidRPr="00D5375F" w14:paraId="44528674" w14:textId="77777777" w:rsidTr="00F20712">
        <w:trPr>
          <w:cnfStyle w:val="100000000000" w:firstRow="1" w:lastRow="0" w:firstColumn="0" w:lastColumn="0" w:oddVBand="0" w:evenVBand="0" w:oddHBand="0" w:evenHBand="0" w:firstRowFirstColumn="0" w:firstRowLastColumn="0" w:lastRowFirstColumn="0" w:lastRowLastColumn="0"/>
          <w:trHeight w:val="302"/>
        </w:trPr>
        <w:tc>
          <w:tcPr>
            <w:cnfStyle w:val="001000000100" w:firstRow="0" w:lastRow="0" w:firstColumn="1" w:lastColumn="0" w:oddVBand="0" w:evenVBand="0" w:oddHBand="0" w:evenHBand="0" w:firstRowFirstColumn="1" w:firstRowLastColumn="0" w:lastRowFirstColumn="0" w:lastRowLastColumn="0"/>
            <w:tcW w:w="3116" w:type="dxa"/>
          </w:tcPr>
          <w:p w14:paraId="186D9935" w14:textId="77777777" w:rsidR="5715F846" w:rsidRPr="00D5375F" w:rsidRDefault="00236BE7" w:rsidP="008348A0">
            <w:pPr>
              <w:rPr>
                <w:rFonts w:ascii="Times New Roman" w:eastAsia="Times New Roman" w:hAnsi="Times New Roman" w:cs="Times New Roman"/>
                <w:sz w:val="20"/>
                <w:szCs w:val="20"/>
                <w:rPrChange w:id="1006" w:author="Hunter Berberich" w:date="2024-07-08T16:53:00Z">
                  <w:rPr>
                    <w:rFonts w:eastAsia="Times New Roman"/>
                    <w:sz w:val="20"/>
                    <w:szCs w:val="20"/>
                  </w:rPr>
                </w:rPrChange>
              </w:rPr>
            </w:pPr>
            <w:r w:rsidRPr="00D5375F">
              <w:rPr>
                <w:rFonts w:ascii="Times New Roman" w:eastAsia="Times New Roman" w:hAnsi="Times New Roman" w:cs="Times New Roman"/>
                <w:sz w:val="20"/>
                <w:szCs w:val="20"/>
                <w:rPrChange w:id="1007" w:author="Hunter Berberich" w:date="2024-07-08T16:53:00Z">
                  <w:rPr>
                    <w:rFonts w:eastAsia="Times New Roman"/>
                    <w:sz w:val="20"/>
                    <w:szCs w:val="20"/>
                  </w:rPr>
                </w:rPrChange>
              </w:rPr>
              <w:t>Metric</w:t>
            </w:r>
          </w:p>
        </w:tc>
        <w:tc>
          <w:tcPr>
            <w:tcW w:w="6368" w:type="dxa"/>
          </w:tcPr>
          <w:p w14:paraId="3F9B4FD5" w14:textId="77777777" w:rsidR="5715F846" w:rsidRPr="00D5375F" w:rsidRDefault="00236BE7" w:rsidP="008348A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Change w:id="1008" w:author="Hunter Berberich" w:date="2024-07-08T16:53:00Z">
                  <w:rPr>
                    <w:rFonts w:eastAsia="Times New Roman"/>
                    <w:color w:val="000000" w:themeColor="text1"/>
                    <w:sz w:val="20"/>
                    <w:szCs w:val="20"/>
                  </w:rPr>
                </w:rPrChange>
              </w:rPr>
            </w:pPr>
            <w:r w:rsidRPr="00D5375F">
              <w:rPr>
                <w:rFonts w:ascii="Times New Roman" w:eastAsia="Times New Roman" w:hAnsi="Times New Roman" w:cs="Times New Roman"/>
                <w:color w:val="000000" w:themeColor="text1"/>
                <w:sz w:val="20"/>
                <w:szCs w:val="20"/>
                <w:rPrChange w:id="1009" w:author="Hunter Berberich" w:date="2024-07-08T16:53:00Z">
                  <w:rPr>
                    <w:rFonts w:eastAsia="Times New Roman"/>
                    <w:color w:val="000000" w:themeColor="text1"/>
                    <w:sz w:val="20"/>
                    <w:szCs w:val="20"/>
                  </w:rPr>
                </w:rPrChange>
              </w:rPr>
              <w:t>Value</w:t>
            </w:r>
          </w:p>
        </w:tc>
      </w:tr>
      <w:tr w:rsidR="00F20712" w:rsidRPr="00D5375F" w14:paraId="4280DB38" w14:textId="77777777" w:rsidTr="00F2071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116" w:type="dxa"/>
          </w:tcPr>
          <w:p w14:paraId="2CFCF572" w14:textId="77777777" w:rsidR="043626C0" w:rsidRPr="00D5375F" w:rsidRDefault="00236BE7" w:rsidP="008348A0">
            <w:pPr>
              <w:rPr>
                <w:rFonts w:ascii="Times New Roman" w:eastAsia="Times New Roman" w:hAnsi="Times New Roman" w:cs="Times New Roman"/>
                <w:sz w:val="16"/>
                <w:szCs w:val="16"/>
                <w:rPrChange w:id="1010"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011" w:author="Hunter Berberich" w:date="2024-07-08T16:53:00Z">
                  <w:rPr>
                    <w:rFonts w:eastAsia="Times New Roman"/>
                    <w:sz w:val="16"/>
                    <w:szCs w:val="16"/>
                  </w:rPr>
                </w:rPrChange>
              </w:rPr>
              <w:t>Multiple R</w:t>
            </w:r>
            <w:r w:rsidRPr="00D5375F">
              <w:rPr>
                <w:rFonts w:ascii="Times New Roman" w:eastAsia="Times New Roman" w:hAnsi="Times New Roman" w:cs="Times New Roman"/>
                <w:sz w:val="16"/>
                <w:szCs w:val="16"/>
                <w:vertAlign w:val="superscript"/>
                <w:rPrChange w:id="1012" w:author="Hunter Berberich" w:date="2024-07-08T16:53:00Z">
                  <w:rPr>
                    <w:rFonts w:eastAsia="Times New Roman"/>
                    <w:sz w:val="16"/>
                    <w:szCs w:val="16"/>
                    <w:vertAlign w:val="superscript"/>
                  </w:rPr>
                </w:rPrChange>
              </w:rPr>
              <w:t>2</w:t>
            </w:r>
          </w:p>
        </w:tc>
        <w:tc>
          <w:tcPr>
            <w:tcW w:w="6368" w:type="dxa"/>
          </w:tcPr>
          <w:p w14:paraId="7F60E011" w14:textId="77777777" w:rsidR="043626C0"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Change w:id="1013" w:author="Hunter Berberich" w:date="2024-07-08T16:53:00Z">
                  <w:rPr>
                    <w:rFonts w:eastAsia="Times New Roman"/>
                    <w:color w:val="000000" w:themeColor="text1"/>
                    <w:sz w:val="16"/>
                    <w:szCs w:val="16"/>
                  </w:rPr>
                </w:rPrChange>
              </w:rPr>
            </w:pPr>
            <w:r w:rsidRPr="00D5375F">
              <w:rPr>
                <w:rFonts w:ascii="Times New Roman" w:eastAsia="Times New Roman" w:hAnsi="Times New Roman" w:cs="Times New Roman"/>
                <w:color w:val="000000" w:themeColor="text1"/>
                <w:sz w:val="16"/>
                <w:szCs w:val="16"/>
                <w:rPrChange w:id="1014" w:author="Hunter Berberich" w:date="2024-07-08T16:53:00Z">
                  <w:rPr>
                    <w:rFonts w:eastAsia="Times New Roman"/>
                    <w:color w:val="000000" w:themeColor="text1"/>
                    <w:sz w:val="16"/>
                    <w:szCs w:val="16"/>
                  </w:rPr>
                </w:rPrChange>
              </w:rPr>
              <w:t>0.8682</w:t>
            </w:r>
          </w:p>
        </w:tc>
      </w:tr>
      <w:tr w:rsidR="00F20712" w:rsidRPr="00D5375F" w14:paraId="480CE310" w14:textId="77777777" w:rsidTr="00F20712">
        <w:trPr>
          <w:trHeight w:val="302"/>
        </w:trPr>
        <w:tc>
          <w:tcPr>
            <w:cnfStyle w:val="001000000000" w:firstRow="0" w:lastRow="0" w:firstColumn="1" w:lastColumn="0" w:oddVBand="0" w:evenVBand="0" w:oddHBand="0" w:evenHBand="0" w:firstRowFirstColumn="0" w:firstRowLastColumn="0" w:lastRowFirstColumn="0" w:lastRowLastColumn="0"/>
            <w:tcW w:w="3116" w:type="dxa"/>
          </w:tcPr>
          <w:p w14:paraId="6466D486" w14:textId="77777777" w:rsidR="043626C0" w:rsidRPr="00D5375F" w:rsidRDefault="00236BE7" w:rsidP="008348A0">
            <w:pPr>
              <w:rPr>
                <w:rFonts w:ascii="Times New Roman" w:eastAsia="Times New Roman" w:hAnsi="Times New Roman" w:cs="Times New Roman"/>
                <w:sz w:val="16"/>
                <w:szCs w:val="16"/>
                <w:rPrChange w:id="1015"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016" w:author="Hunter Berberich" w:date="2024-07-08T16:53:00Z">
                  <w:rPr>
                    <w:rFonts w:eastAsia="Times New Roman"/>
                    <w:sz w:val="16"/>
                    <w:szCs w:val="16"/>
                  </w:rPr>
                </w:rPrChange>
              </w:rPr>
              <w:t>Adjusted R</w:t>
            </w:r>
            <w:r w:rsidRPr="00D5375F">
              <w:rPr>
                <w:rFonts w:ascii="Times New Roman" w:eastAsia="Times New Roman" w:hAnsi="Times New Roman" w:cs="Times New Roman"/>
                <w:sz w:val="16"/>
                <w:szCs w:val="16"/>
                <w:vertAlign w:val="superscript"/>
                <w:rPrChange w:id="1017" w:author="Hunter Berberich" w:date="2024-07-08T16:53:00Z">
                  <w:rPr>
                    <w:rFonts w:eastAsia="Times New Roman"/>
                    <w:sz w:val="16"/>
                    <w:szCs w:val="16"/>
                    <w:vertAlign w:val="superscript"/>
                  </w:rPr>
                </w:rPrChange>
              </w:rPr>
              <w:t>2</w:t>
            </w:r>
          </w:p>
        </w:tc>
        <w:tc>
          <w:tcPr>
            <w:tcW w:w="6368" w:type="dxa"/>
          </w:tcPr>
          <w:p w14:paraId="57F40912" w14:textId="77777777" w:rsidR="043626C0"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6"/>
                <w:szCs w:val="16"/>
                <w:rPrChange w:id="1018" w:author="Hunter Berberich" w:date="2024-07-08T16:53:00Z">
                  <w:rPr>
                    <w:rFonts w:eastAsia="Times New Roman"/>
                    <w:color w:val="000000" w:themeColor="text1"/>
                    <w:sz w:val="16"/>
                    <w:szCs w:val="16"/>
                  </w:rPr>
                </w:rPrChange>
              </w:rPr>
            </w:pPr>
            <w:r w:rsidRPr="00D5375F">
              <w:rPr>
                <w:rFonts w:ascii="Times New Roman" w:eastAsia="Times New Roman" w:hAnsi="Times New Roman" w:cs="Times New Roman"/>
                <w:color w:val="000000" w:themeColor="text1"/>
                <w:sz w:val="16"/>
                <w:szCs w:val="16"/>
                <w:rPrChange w:id="1019" w:author="Hunter Berberich" w:date="2024-07-08T16:53:00Z">
                  <w:rPr>
                    <w:rFonts w:eastAsia="Times New Roman"/>
                    <w:color w:val="000000" w:themeColor="text1"/>
                    <w:sz w:val="16"/>
                    <w:szCs w:val="16"/>
                  </w:rPr>
                </w:rPrChange>
              </w:rPr>
              <w:t>0.8515</w:t>
            </w:r>
          </w:p>
        </w:tc>
      </w:tr>
    </w:tbl>
    <w:p w14:paraId="316FA964" w14:textId="77777777" w:rsidR="5C9A72F8" w:rsidRPr="00E61063" w:rsidRDefault="00236BE7" w:rsidP="008348A0">
      <w:pPr>
        <w:rPr>
          <w:rFonts w:ascii="Times New Roman" w:eastAsia="Times New Roman" w:hAnsi="Times New Roman" w:cs="Times New Roman"/>
          <w:rPrChange w:id="1020" w:author="Hunter Berberich" w:date="2024-07-08T16:53:00Z">
            <w:rPr>
              <w:rFonts w:eastAsia="Times New Roman"/>
              <w:i/>
              <w:iCs/>
            </w:rPr>
          </w:rPrChange>
        </w:rPr>
      </w:pPr>
      <w:r w:rsidRPr="00E61063">
        <w:rPr>
          <w:rFonts w:ascii="Times New Roman" w:eastAsia="Times New Roman" w:hAnsi="Times New Roman" w:cs="Times New Roman"/>
          <w:rPrChange w:id="1021" w:author="Hunter Berberich" w:date="2024-07-08T16:53:00Z">
            <w:rPr>
              <w:rFonts w:eastAsia="Times New Roman"/>
              <w:i/>
              <w:iCs/>
            </w:rPr>
          </w:rPrChange>
        </w:rPr>
        <w:t xml:space="preserve">Description: This table presents the fit metrics for the training data using the </w:t>
      </w:r>
      <w:r w:rsidR="1BC335AF" w:rsidRPr="00E61063">
        <w:rPr>
          <w:rFonts w:ascii="Times New Roman" w:eastAsia="Times New Roman" w:hAnsi="Times New Roman" w:cs="Times New Roman"/>
          <w:rPrChange w:id="1022" w:author="Hunter Berberich" w:date="2024-07-08T16:53:00Z">
            <w:rPr>
              <w:rFonts w:eastAsia="Times New Roman"/>
              <w:i/>
              <w:iCs/>
            </w:rPr>
          </w:rPrChange>
        </w:rPr>
        <w:t>Bas</w:t>
      </w:r>
      <w:r w:rsidR="4A3D80D5" w:rsidRPr="00E61063">
        <w:rPr>
          <w:rFonts w:ascii="Times New Roman" w:eastAsia="Times New Roman" w:hAnsi="Times New Roman" w:cs="Times New Roman"/>
          <w:rPrChange w:id="1023" w:author="Hunter Berberich" w:date="2024-07-08T16:53:00Z">
            <w:rPr>
              <w:rFonts w:eastAsia="Times New Roman"/>
              <w:i/>
              <w:iCs/>
            </w:rPr>
          </w:rPrChange>
        </w:rPr>
        <w:t xml:space="preserve">eline </w:t>
      </w:r>
      <w:r w:rsidRPr="00E61063">
        <w:rPr>
          <w:rFonts w:ascii="Times New Roman" w:eastAsia="Times New Roman" w:hAnsi="Times New Roman" w:cs="Times New Roman"/>
          <w:rPrChange w:id="1024" w:author="Hunter Berberich" w:date="2024-07-08T16:53:00Z">
            <w:rPr>
              <w:rFonts w:eastAsia="Times New Roman"/>
              <w:i/>
              <w:iCs/>
            </w:rPr>
          </w:rPrChange>
        </w:rPr>
        <w:t>Predictive Model.</w:t>
      </w:r>
    </w:p>
    <w:p w14:paraId="23C22D3C" w14:textId="77777777" w:rsidR="7A427BA2" w:rsidRPr="00D5375F" w:rsidRDefault="00236BE7" w:rsidP="008348A0">
      <w:pPr>
        <w:rPr>
          <w:rFonts w:ascii="Times New Roman" w:hAnsi="Times New Roman" w:cs="Times New Roman"/>
          <w:rPrChange w:id="1025" w:author="Hunter Berberich" w:date="2024-07-08T16:53:00Z">
            <w:rPr/>
          </w:rPrChange>
        </w:rPr>
      </w:pPr>
      <w:r w:rsidRPr="00D5375F">
        <w:rPr>
          <w:rFonts w:ascii="Times New Roman" w:hAnsi="Times New Roman" w:cs="Times New Roman"/>
          <w:rPrChange w:id="1026" w:author="Hunter Berberich" w:date="2024-07-08T16:53:00Z">
            <w:rPr/>
          </w:rPrChange>
        </w:rPr>
        <w:t>Table 4c.</w:t>
      </w:r>
    </w:p>
    <w:p w14:paraId="6B4E0A58" w14:textId="77777777" w:rsidR="7A427BA2" w:rsidRPr="00D5375F" w:rsidRDefault="00236BE7" w:rsidP="008348A0">
      <w:pPr>
        <w:rPr>
          <w:rFonts w:ascii="Times New Roman" w:hAnsi="Times New Roman" w:cs="Times New Roman"/>
          <w:i/>
          <w:iCs/>
          <w:rPrChange w:id="1027" w:author="Hunter Berberich" w:date="2024-07-08T16:53:00Z">
            <w:rPr>
              <w:i/>
              <w:iCs/>
            </w:rPr>
          </w:rPrChange>
        </w:rPr>
      </w:pPr>
      <w:r w:rsidRPr="00D5375F">
        <w:rPr>
          <w:rFonts w:ascii="Times New Roman" w:hAnsi="Times New Roman" w:cs="Times New Roman"/>
          <w:i/>
          <w:iCs/>
          <w:rPrChange w:id="1028" w:author="Hunter Berberich" w:date="2024-07-08T16:53:00Z">
            <w:rPr>
              <w:i/>
              <w:iCs/>
            </w:rPr>
          </w:rPrChange>
        </w:rPr>
        <w:t>Test Data Fit for Bas</w:t>
      </w:r>
      <w:r w:rsidR="7ED9AE6C" w:rsidRPr="00D5375F">
        <w:rPr>
          <w:rFonts w:ascii="Times New Roman" w:hAnsi="Times New Roman" w:cs="Times New Roman"/>
          <w:i/>
          <w:iCs/>
          <w:rPrChange w:id="1029" w:author="Hunter Berberich" w:date="2024-07-08T16:53:00Z">
            <w:rPr>
              <w:i/>
              <w:iCs/>
            </w:rPr>
          </w:rPrChange>
        </w:rPr>
        <w:t xml:space="preserve">eline </w:t>
      </w:r>
      <w:r w:rsidRPr="00D5375F">
        <w:rPr>
          <w:rFonts w:ascii="Times New Roman" w:hAnsi="Times New Roman" w:cs="Times New Roman"/>
          <w:i/>
          <w:iCs/>
          <w:rPrChange w:id="1030" w:author="Hunter Berberich" w:date="2024-07-08T16:53:00Z">
            <w:rPr>
              <w:i/>
              <w:iCs/>
            </w:rPr>
          </w:rPrChange>
        </w:rPr>
        <w:t>Predictive Model</w:t>
      </w:r>
    </w:p>
    <w:tbl>
      <w:tblPr>
        <w:tblStyle w:val="PlainTable5"/>
        <w:tblW w:w="0" w:type="auto"/>
        <w:tblLook w:val="04A0" w:firstRow="1" w:lastRow="0" w:firstColumn="1" w:lastColumn="0" w:noHBand="0" w:noVBand="1"/>
      </w:tblPr>
      <w:tblGrid>
        <w:gridCol w:w="3079"/>
        <w:gridCol w:w="6281"/>
      </w:tblGrid>
      <w:tr w:rsidR="00F20712" w:rsidRPr="00D5375F" w14:paraId="29BB4F0B" w14:textId="77777777" w:rsidTr="00F20712">
        <w:trPr>
          <w:cnfStyle w:val="100000000000" w:firstRow="1" w:lastRow="0" w:firstColumn="0" w:lastColumn="0" w:oddVBand="0" w:evenVBand="0" w:oddHBand="0" w:evenHBand="0" w:firstRowFirstColumn="0" w:firstRowLastColumn="0" w:lastRowFirstColumn="0" w:lastRowLastColumn="0"/>
          <w:trHeight w:val="302"/>
        </w:trPr>
        <w:tc>
          <w:tcPr>
            <w:cnfStyle w:val="001000000100" w:firstRow="0" w:lastRow="0" w:firstColumn="1" w:lastColumn="0" w:oddVBand="0" w:evenVBand="0" w:oddHBand="0" w:evenHBand="0" w:firstRowFirstColumn="1" w:firstRowLastColumn="0" w:lastRowFirstColumn="0" w:lastRowLastColumn="0"/>
            <w:tcW w:w="3116" w:type="dxa"/>
          </w:tcPr>
          <w:p w14:paraId="2BEFD0F9" w14:textId="77777777" w:rsidR="7A427BA2" w:rsidRPr="00D5375F" w:rsidRDefault="00236BE7" w:rsidP="008348A0">
            <w:pPr>
              <w:rPr>
                <w:rFonts w:ascii="Times New Roman" w:eastAsia="Times New Roman" w:hAnsi="Times New Roman" w:cs="Times New Roman"/>
                <w:sz w:val="20"/>
                <w:szCs w:val="20"/>
                <w:rPrChange w:id="1031" w:author="Hunter Berberich" w:date="2024-07-08T16:53:00Z">
                  <w:rPr>
                    <w:rFonts w:eastAsia="Times New Roman"/>
                    <w:sz w:val="20"/>
                    <w:szCs w:val="20"/>
                  </w:rPr>
                </w:rPrChange>
              </w:rPr>
            </w:pPr>
            <w:r w:rsidRPr="00D5375F">
              <w:rPr>
                <w:rFonts w:ascii="Times New Roman" w:eastAsia="Times New Roman" w:hAnsi="Times New Roman" w:cs="Times New Roman"/>
                <w:sz w:val="20"/>
                <w:szCs w:val="20"/>
                <w:rPrChange w:id="1032" w:author="Hunter Berberich" w:date="2024-07-08T16:53:00Z">
                  <w:rPr>
                    <w:rFonts w:eastAsia="Times New Roman"/>
                    <w:sz w:val="20"/>
                    <w:szCs w:val="20"/>
                  </w:rPr>
                </w:rPrChange>
              </w:rPr>
              <w:t>Metric</w:t>
            </w:r>
          </w:p>
        </w:tc>
        <w:tc>
          <w:tcPr>
            <w:tcW w:w="6368" w:type="dxa"/>
          </w:tcPr>
          <w:p w14:paraId="2A30B5CD" w14:textId="77777777" w:rsidR="7A427BA2" w:rsidRPr="00D5375F" w:rsidRDefault="00236BE7" w:rsidP="008348A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Change w:id="1033" w:author="Hunter Berberich" w:date="2024-07-08T16:53:00Z">
                  <w:rPr>
                    <w:rFonts w:eastAsia="Times New Roman"/>
                    <w:color w:val="000000" w:themeColor="text1"/>
                    <w:sz w:val="20"/>
                    <w:szCs w:val="20"/>
                  </w:rPr>
                </w:rPrChange>
              </w:rPr>
            </w:pPr>
            <w:r w:rsidRPr="00D5375F">
              <w:rPr>
                <w:rFonts w:ascii="Times New Roman" w:eastAsia="Times New Roman" w:hAnsi="Times New Roman" w:cs="Times New Roman"/>
                <w:color w:val="000000" w:themeColor="text1"/>
                <w:sz w:val="20"/>
                <w:szCs w:val="20"/>
                <w:rPrChange w:id="1034" w:author="Hunter Berberich" w:date="2024-07-08T16:53:00Z">
                  <w:rPr>
                    <w:rFonts w:eastAsia="Times New Roman"/>
                    <w:color w:val="000000" w:themeColor="text1"/>
                    <w:sz w:val="20"/>
                    <w:szCs w:val="20"/>
                  </w:rPr>
                </w:rPrChange>
              </w:rPr>
              <w:t>Value</w:t>
            </w:r>
          </w:p>
        </w:tc>
      </w:tr>
      <w:tr w:rsidR="00F20712" w:rsidRPr="00D5375F" w14:paraId="28F88EFB" w14:textId="77777777" w:rsidTr="00F2071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116" w:type="dxa"/>
          </w:tcPr>
          <w:p w14:paraId="11D41D1C" w14:textId="77777777" w:rsidR="043626C0" w:rsidRPr="00D5375F" w:rsidRDefault="00236BE7" w:rsidP="008348A0">
            <w:pPr>
              <w:rPr>
                <w:rFonts w:ascii="Times New Roman" w:eastAsia="Times New Roman" w:hAnsi="Times New Roman" w:cs="Times New Roman"/>
                <w:sz w:val="16"/>
                <w:szCs w:val="16"/>
                <w:rPrChange w:id="1035"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036" w:author="Hunter Berberich" w:date="2024-07-08T16:53:00Z">
                  <w:rPr>
                    <w:rFonts w:eastAsia="Times New Roman"/>
                    <w:sz w:val="16"/>
                    <w:szCs w:val="16"/>
                  </w:rPr>
                </w:rPrChange>
              </w:rPr>
              <w:t>RMSE</w:t>
            </w:r>
          </w:p>
        </w:tc>
        <w:tc>
          <w:tcPr>
            <w:tcW w:w="6368" w:type="dxa"/>
          </w:tcPr>
          <w:p w14:paraId="116D72EC" w14:textId="77777777" w:rsidR="043626C0"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Change w:id="1037" w:author="Hunter Berberich" w:date="2024-07-08T16:53:00Z">
                  <w:rPr>
                    <w:rFonts w:eastAsia="Times New Roman"/>
                    <w:color w:val="000000" w:themeColor="text1"/>
                    <w:sz w:val="16"/>
                    <w:szCs w:val="16"/>
                  </w:rPr>
                </w:rPrChange>
              </w:rPr>
            </w:pPr>
            <w:r w:rsidRPr="00D5375F">
              <w:rPr>
                <w:rFonts w:ascii="Times New Roman" w:eastAsia="Times New Roman" w:hAnsi="Times New Roman" w:cs="Times New Roman"/>
                <w:color w:val="000000" w:themeColor="text1"/>
                <w:sz w:val="16"/>
                <w:szCs w:val="16"/>
                <w:rPrChange w:id="1038" w:author="Hunter Berberich" w:date="2024-07-08T16:53:00Z">
                  <w:rPr>
                    <w:rFonts w:eastAsia="Times New Roman"/>
                    <w:color w:val="000000" w:themeColor="text1"/>
                    <w:sz w:val="16"/>
                    <w:szCs w:val="16"/>
                  </w:rPr>
                </w:rPrChange>
              </w:rPr>
              <w:t>1.034e+07</w:t>
            </w:r>
          </w:p>
          <w:p w14:paraId="2EDE809B" w14:textId="77777777" w:rsidR="043626C0" w:rsidRPr="00D5375F" w:rsidRDefault="043626C0"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Change w:id="1039" w:author="Hunter Berberich" w:date="2024-07-08T16:53:00Z">
                  <w:rPr>
                    <w:rFonts w:eastAsia="Times New Roman"/>
                    <w:color w:val="000000" w:themeColor="text1"/>
                    <w:sz w:val="16"/>
                    <w:szCs w:val="16"/>
                  </w:rPr>
                </w:rPrChange>
              </w:rPr>
            </w:pPr>
          </w:p>
        </w:tc>
      </w:tr>
      <w:tr w:rsidR="00F20712" w:rsidRPr="00D5375F" w14:paraId="5686325A" w14:textId="77777777" w:rsidTr="00F20712">
        <w:trPr>
          <w:trHeight w:val="302"/>
        </w:trPr>
        <w:tc>
          <w:tcPr>
            <w:cnfStyle w:val="001000000000" w:firstRow="0" w:lastRow="0" w:firstColumn="1" w:lastColumn="0" w:oddVBand="0" w:evenVBand="0" w:oddHBand="0" w:evenHBand="0" w:firstRowFirstColumn="0" w:firstRowLastColumn="0" w:lastRowFirstColumn="0" w:lastRowLastColumn="0"/>
            <w:tcW w:w="3116" w:type="dxa"/>
          </w:tcPr>
          <w:p w14:paraId="6291F066" w14:textId="77777777" w:rsidR="043626C0" w:rsidRPr="00D5375F" w:rsidRDefault="00236BE7" w:rsidP="008348A0">
            <w:pPr>
              <w:rPr>
                <w:rFonts w:ascii="Times New Roman" w:eastAsia="Times New Roman" w:hAnsi="Times New Roman" w:cs="Times New Roman"/>
                <w:sz w:val="16"/>
                <w:szCs w:val="16"/>
                <w:rPrChange w:id="1040"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041" w:author="Hunter Berberich" w:date="2024-07-08T16:53:00Z">
                  <w:rPr>
                    <w:rFonts w:eastAsia="Times New Roman"/>
                    <w:sz w:val="16"/>
                    <w:szCs w:val="16"/>
                  </w:rPr>
                </w:rPrChange>
              </w:rPr>
              <w:t>MAE</w:t>
            </w:r>
          </w:p>
        </w:tc>
        <w:tc>
          <w:tcPr>
            <w:tcW w:w="6368" w:type="dxa"/>
          </w:tcPr>
          <w:p w14:paraId="13C06242" w14:textId="77777777" w:rsidR="043626C0"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6"/>
                <w:szCs w:val="16"/>
                <w:rPrChange w:id="1042" w:author="Hunter Berberich" w:date="2024-07-08T16:53:00Z">
                  <w:rPr>
                    <w:rFonts w:eastAsia="Times New Roman"/>
                    <w:color w:val="000000" w:themeColor="text1"/>
                    <w:sz w:val="16"/>
                    <w:szCs w:val="16"/>
                  </w:rPr>
                </w:rPrChange>
              </w:rPr>
            </w:pPr>
            <w:r w:rsidRPr="00D5375F">
              <w:rPr>
                <w:rFonts w:ascii="Times New Roman" w:eastAsia="Times New Roman" w:hAnsi="Times New Roman" w:cs="Times New Roman"/>
                <w:color w:val="000000" w:themeColor="text1"/>
                <w:sz w:val="16"/>
                <w:szCs w:val="16"/>
                <w:rPrChange w:id="1043" w:author="Hunter Berberich" w:date="2024-07-08T16:53:00Z">
                  <w:rPr>
                    <w:rFonts w:eastAsia="Times New Roman"/>
                    <w:color w:val="000000" w:themeColor="text1"/>
                    <w:sz w:val="16"/>
                    <w:szCs w:val="16"/>
                  </w:rPr>
                </w:rPrChange>
              </w:rPr>
              <w:t>9.132e+06</w:t>
            </w:r>
          </w:p>
        </w:tc>
      </w:tr>
      <w:tr w:rsidR="00F20712" w:rsidRPr="00D5375F" w14:paraId="379E9560" w14:textId="77777777" w:rsidTr="00F2071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116" w:type="dxa"/>
          </w:tcPr>
          <w:p w14:paraId="75467F42" w14:textId="77777777" w:rsidR="043626C0" w:rsidRPr="00D5375F" w:rsidRDefault="00236BE7" w:rsidP="008348A0">
            <w:pPr>
              <w:rPr>
                <w:rFonts w:ascii="Times New Roman" w:eastAsia="Times New Roman" w:hAnsi="Times New Roman" w:cs="Times New Roman"/>
                <w:sz w:val="16"/>
                <w:szCs w:val="16"/>
                <w:rPrChange w:id="1044"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045" w:author="Hunter Berberich" w:date="2024-07-08T16:53:00Z">
                  <w:rPr>
                    <w:rFonts w:eastAsia="Times New Roman"/>
                    <w:sz w:val="16"/>
                    <w:szCs w:val="16"/>
                  </w:rPr>
                </w:rPrChange>
              </w:rPr>
              <w:t>R</w:t>
            </w:r>
            <w:r w:rsidRPr="00D5375F">
              <w:rPr>
                <w:rFonts w:ascii="Times New Roman" w:eastAsia="Times New Roman" w:hAnsi="Times New Roman" w:cs="Times New Roman"/>
                <w:sz w:val="16"/>
                <w:szCs w:val="16"/>
                <w:vertAlign w:val="superscript"/>
                <w:rPrChange w:id="1046" w:author="Hunter Berberich" w:date="2024-07-08T16:53:00Z">
                  <w:rPr>
                    <w:rFonts w:eastAsia="Times New Roman"/>
                    <w:sz w:val="16"/>
                    <w:szCs w:val="16"/>
                    <w:vertAlign w:val="superscript"/>
                  </w:rPr>
                </w:rPrChange>
              </w:rPr>
              <w:t>2</w:t>
            </w:r>
          </w:p>
        </w:tc>
        <w:tc>
          <w:tcPr>
            <w:tcW w:w="6368" w:type="dxa"/>
          </w:tcPr>
          <w:p w14:paraId="2C8CFBA4" w14:textId="77777777" w:rsidR="043626C0"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Change w:id="1047" w:author="Hunter Berberich" w:date="2024-07-08T16:53:00Z">
                  <w:rPr>
                    <w:rFonts w:eastAsia="Times New Roman"/>
                    <w:color w:val="000000" w:themeColor="text1"/>
                    <w:sz w:val="16"/>
                    <w:szCs w:val="16"/>
                  </w:rPr>
                </w:rPrChange>
              </w:rPr>
            </w:pPr>
            <w:r w:rsidRPr="00D5375F">
              <w:rPr>
                <w:rFonts w:ascii="Times New Roman" w:eastAsia="Times New Roman" w:hAnsi="Times New Roman" w:cs="Times New Roman"/>
                <w:color w:val="000000" w:themeColor="text1"/>
                <w:sz w:val="16"/>
                <w:szCs w:val="16"/>
                <w:rPrChange w:id="1048" w:author="Hunter Berberich" w:date="2024-07-08T16:53:00Z">
                  <w:rPr>
                    <w:rFonts w:eastAsia="Times New Roman"/>
                    <w:color w:val="000000" w:themeColor="text1"/>
                    <w:sz w:val="16"/>
                    <w:szCs w:val="16"/>
                  </w:rPr>
                </w:rPrChange>
              </w:rPr>
              <w:t>0.8772</w:t>
            </w:r>
          </w:p>
        </w:tc>
      </w:tr>
    </w:tbl>
    <w:p w14:paraId="59D552B3" w14:textId="77777777" w:rsidR="7B87B5C6" w:rsidRPr="00E61063" w:rsidRDefault="00236BE7" w:rsidP="008348A0">
      <w:pPr>
        <w:rPr>
          <w:rFonts w:ascii="Times New Roman" w:eastAsia="Times New Roman" w:hAnsi="Times New Roman" w:cs="Times New Roman"/>
          <w:rPrChange w:id="1049" w:author="Hunter Berberich" w:date="2024-07-08T16:53:00Z">
            <w:rPr>
              <w:rFonts w:eastAsia="Times New Roman"/>
              <w:i/>
              <w:iCs/>
            </w:rPr>
          </w:rPrChange>
        </w:rPr>
      </w:pPr>
      <w:r w:rsidRPr="00E61063">
        <w:rPr>
          <w:rFonts w:ascii="Times New Roman" w:eastAsia="Times New Roman" w:hAnsi="Times New Roman" w:cs="Times New Roman"/>
          <w:rPrChange w:id="1050" w:author="Hunter Berberich" w:date="2024-07-08T16:53:00Z">
            <w:rPr>
              <w:rFonts w:eastAsia="Times New Roman"/>
              <w:i/>
              <w:iCs/>
            </w:rPr>
          </w:rPrChange>
        </w:rPr>
        <w:t>Description: This table presents the fit metrics for the test data using the Bas</w:t>
      </w:r>
      <w:r w:rsidR="6B78C333" w:rsidRPr="00E61063">
        <w:rPr>
          <w:rFonts w:ascii="Times New Roman" w:eastAsia="Times New Roman" w:hAnsi="Times New Roman" w:cs="Times New Roman"/>
          <w:rPrChange w:id="1051" w:author="Hunter Berberich" w:date="2024-07-08T16:53:00Z">
            <w:rPr>
              <w:rFonts w:eastAsia="Times New Roman"/>
              <w:i/>
              <w:iCs/>
            </w:rPr>
          </w:rPrChange>
        </w:rPr>
        <w:t xml:space="preserve">eline </w:t>
      </w:r>
      <w:r w:rsidRPr="00E61063">
        <w:rPr>
          <w:rFonts w:ascii="Times New Roman" w:eastAsia="Times New Roman" w:hAnsi="Times New Roman" w:cs="Times New Roman"/>
          <w:rPrChange w:id="1052" w:author="Hunter Berberich" w:date="2024-07-08T16:53:00Z">
            <w:rPr>
              <w:rFonts w:eastAsia="Times New Roman"/>
              <w:i/>
              <w:iCs/>
            </w:rPr>
          </w:rPrChange>
        </w:rPr>
        <w:t>Predictive Model.</w:t>
      </w:r>
    </w:p>
    <w:p w14:paraId="67D27A29" w14:textId="77777777" w:rsidR="043626C0" w:rsidRPr="00D5375F" w:rsidRDefault="043626C0" w:rsidP="008348A0">
      <w:pPr>
        <w:rPr>
          <w:rFonts w:ascii="Times New Roman" w:eastAsia="Times New Roman" w:hAnsi="Times New Roman" w:cs="Times New Roman"/>
          <w:i/>
          <w:iCs/>
          <w:rPrChange w:id="1053" w:author="Hunter Berberich" w:date="2024-07-08T16:53:00Z">
            <w:rPr>
              <w:rFonts w:eastAsia="Times New Roman"/>
              <w:i/>
              <w:iCs/>
            </w:rPr>
          </w:rPrChange>
        </w:rPr>
      </w:pPr>
    </w:p>
    <w:p w14:paraId="10A56EA2" w14:textId="77777777" w:rsidR="043626C0" w:rsidRPr="00D5375F" w:rsidRDefault="043626C0" w:rsidP="008348A0">
      <w:pPr>
        <w:rPr>
          <w:rFonts w:ascii="Times New Roman" w:eastAsia="Times New Roman" w:hAnsi="Times New Roman" w:cs="Times New Roman"/>
          <w:i/>
          <w:iCs/>
          <w:rPrChange w:id="1054" w:author="Hunter Berberich" w:date="2024-07-08T16:53:00Z">
            <w:rPr>
              <w:rFonts w:eastAsia="Times New Roman"/>
              <w:i/>
              <w:iCs/>
            </w:rPr>
          </w:rPrChange>
        </w:rPr>
      </w:pPr>
    </w:p>
    <w:p w14:paraId="3591FA5E" w14:textId="77777777" w:rsidR="043626C0" w:rsidRPr="00D5375F" w:rsidRDefault="043626C0" w:rsidP="008348A0">
      <w:pPr>
        <w:rPr>
          <w:rFonts w:ascii="Times New Roman" w:eastAsia="Times New Roman" w:hAnsi="Times New Roman" w:cs="Times New Roman"/>
          <w:i/>
          <w:iCs/>
          <w:rPrChange w:id="1055" w:author="Hunter Berberich" w:date="2024-07-08T16:53:00Z">
            <w:rPr>
              <w:rFonts w:eastAsia="Times New Roman"/>
              <w:i/>
              <w:iCs/>
            </w:rPr>
          </w:rPrChange>
        </w:rPr>
      </w:pPr>
    </w:p>
    <w:p w14:paraId="3C3EC6DC" w14:textId="77777777" w:rsidR="07BAC75D" w:rsidRPr="00D5375F" w:rsidRDefault="00236BE7" w:rsidP="008348A0">
      <w:pPr>
        <w:rPr>
          <w:rFonts w:ascii="Times New Roman" w:hAnsi="Times New Roman" w:cs="Times New Roman"/>
          <w:rPrChange w:id="1056" w:author="Hunter Berberich" w:date="2024-07-08T16:53:00Z">
            <w:rPr/>
          </w:rPrChange>
        </w:rPr>
      </w:pPr>
      <w:r w:rsidRPr="00D5375F">
        <w:rPr>
          <w:rFonts w:ascii="Times New Roman" w:hAnsi="Times New Roman" w:cs="Times New Roman"/>
          <w:rPrChange w:id="1057" w:author="Hunter Berberich" w:date="2024-07-08T16:53:00Z">
            <w:rPr/>
          </w:rPrChange>
        </w:rPr>
        <w:t>Table 5</w:t>
      </w:r>
      <w:r w:rsidR="0CFEAB89" w:rsidRPr="00D5375F">
        <w:rPr>
          <w:rFonts w:ascii="Times New Roman" w:hAnsi="Times New Roman" w:cs="Times New Roman"/>
          <w:rPrChange w:id="1058" w:author="Hunter Berberich" w:date="2024-07-08T16:53:00Z">
            <w:rPr/>
          </w:rPrChange>
        </w:rPr>
        <w:t>a.</w:t>
      </w:r>
    </w:p>
    <w:p w14:paraId="4F5FB02D" w14:textId="77777777" w:rsidR="07BAC75D" w:rsidRPr="00D5375F" w:rsidRDefault="00236BE7" w:rsidP="008348A0">
      <w:pPr>
        <w:rPr>
          <w:rFonts w:ascii="Times New Roman" w:hAnsi="Times New Roman" w:cs="Times New Roman"/>
          <w:i/>
          <w:iCs/>
          <w:rPrChange w:id="1059" w:author="Hunter Berberich" w:date="2024-07-08T16:53:00Z">
            <w:rPr>
              <w:i/>
              <w:iCs/>
            </w:rPr>
          </w:rPrChange>
        </w:rPr>
      </w:pPr>
      <w:r w:rsidRPr="00D5375F">
        <w:rPr>
          <w:rFonts w:ascii="Times New Roman" w:hAnsi="Times New Roman" w:cs="Times New Roman"/>
          <w:i/>
          <w:iCs/>
          <w:rPrChange w:id="1060" w:author="Hunter Berberich" w:date="2024-07-08T16:53:00Z">
            <w:rPr>
              <w:i/>
              <w:iCs/>
            </w:rPr>
          </w:rPrChange>
        </w:rPr>
        <w:t>Time Lag Predictive Model Summary</w:t>
      </w:r>
    </w:p>
    <w:p w14:paraId="24F6886A" w14:textId="77777777" w:rsidR="043626C0" w:rsidRPr="00D5375F" w:rsidRDefault="043626C0" w:rsidP="008348A0">
      <w:pPr>
        <w:rPr>
          <w:rFonts w:ascii="Times New Roman" w:hAnsi="Times New Roman" w:cs="Times New Roman"/>
          <w:rPrChange w:id="1061" w:author="Hunter Berberich" w:date="2024-07-08T16:53:00Z">
            <w:rPr/>
          </w:rPrChange>
        </w:rPr>
      </w:pPr>
    </w:p>
    <w:tbl>
      <w:tblPr>
        <w:tblStyle w:val="PlainTable5"/>
        <w:tblW w:w="9479" w:type="dxa"/>
        <w:tblLook w:val="04A0" w:firstRow="1" w:lastRow="0" w:firstColumn="1" w:lastColumn="0" w:noHBand="0" w:noVBand="1"/>
      </w:tblPr>
      <w:tblGrid>
        <w:gridCol w:w="4125"/>
        <w:gridCol w:w="5354"/>
      </w:tblGrid>
      <w:tr w:rsidR="00F20712" w:rsidRPr="00D5375F" w14:paraId="32D85526" w14:textId="77777777" w:rsidTr="00F20712">
        <w:trPr>
          <w:cnfStyle w:val="100000000000" w:firstRow="1" w:lastRow="0" w:firstColumn="0" w:lastColumn="0" w:oddVBand="0" w:evenVBand="0" w:oddHBand="0" w:evenHBand="0" w:firstRowFirstColumn="0" w:firstRowLastColumn="0" w:lastRowFirstColumn="0" w:lastRowLastColumn="0"/>
          <w:trHeight w:val="302"/>
        </w:trPr>
        <w:tc>
          <w:tcPr>
            <w:cnfStyle w:val="001000000100" w:firstRow="0" w:lastRow="0" w:firstColumn="1" w:lastColumn="0" w:oddVBand="0" w:evenVBand="0" w:oddHBand="0" w:evenHBand="0" w:firstRowFirstColumn="1" w:firstRowLastColumn="0" w:lastRowFirstColumn="0" w:lastRowLastColumn="0"/>
            <w:tcW w:w="4125" w:type="dxa"/>
          </w:tcPr>
          <w:p w14:paraId="20DC0AB9" w14:textId="77777777" w:rsidR="4D78F5ED" w:rsidRPr="00D5375F" w:rsidRDefault="00236BE7" w:rsidP="008348A0">
            <w:pPr>
              <w:rPr>
                <w:rFonts w:ascii="Times New Roman" w:eastAsia="Times New Roman" w:hAnsi="Times New Roman" w:cs="Times New Roman"/>
                <w:sz w:val="20"/>
                <w:szCs w:val="20"/>
                <w:rPrChange w:id="1062" w:author="Hunter Berberich" w:date="2024-07-08T16:53:00Z">
                  <w:rPr>
                    <w:rFonts w:eastAsia="Times New Roman"/>
                    <w:sz w:val="20"/>
                    <w:szCs w:val="20"/>
                  </w:rPr>
                </w:rPrChange>
              </w:rPr>
            </w:pPr>
            <w:r w:rsidRPr="00D5375F">
              <w:rPr>
                <w:rFonts w:ascii="Times New Roman" w:eastAsia="Times New Roman" w:hAnsi="Times New Roman" w:cs="Times New Roman"/>
                <w:sz w:val="20"/>
                <w:szCs w:val="20"/>
                <w:rPrChange w:id="1063" w:author="Hunter Berberich" w:date="2024-07-08T16:53:00Z">
                  <w:rPr>
                    <w:rFonts w:eastAsia="Times New Roman"/>
                    <w:sz w:val="20"/>
                    <w:szCs w:val="20"/>
                  </w:rPr>
                </w:rPrChange>
              </w:rPr>
              <w:t>Parameter</w:t>
            </w:r>
          </w:p>
        </w:tc>
        <w:tc>
          <w:tcPr>
            <w:tcW w:w="5354" w:type="dxa"/>
          </w:tcPr>
          <w:p w14:paraId="3494283C" w14:textId="77777777" w:rsidR="4D78F5ED" w:rsidRPr="00D5375F" w:rsidRDefault="00236BE7" w:rsidP="008348A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Change w:id="1064" w:author="Hunter Berberich" w:date="2024-07-08T16:53:00Z">
                  <w:rPr>
                    <w:rFonts w:eastAsia="Times New Roman"/>
                    <w:sz w:val="20"/>
                    <w:szCs w:val="20"/>
                  </w:rPr>
                </w:rPrChange>
              </w:rPr>
            </w:pPr>
            <w:r w:rsidRPr="00D5375F">
              <w:rPr>
                <w:rFonts w:ascii="Times New Roman" w:eastAsia="Times New Roman" w:hAnsi="Times New Roman" w:cs="Times New Roman"/>
                <w:sz w:val="20"/>
                <w:szCs w:val="20"/>
                <w:rPrChange w:id="1065" w:author="Hunter Berberich" w:date="2024-07-08T16:53:00Z">
                  <w:rPr>
                    <w:rFonts w:eastAsia="Times New Roman"/>
                    <w:sz w:val="20"/>
                    <w:szCs w:val="20"/>
                  </w:rPr>
                </w:rPrChange>
              </w:rPr>
              <w:t>Coefficient</w:t>
            </w:r>
          </w:p>
        </w:tc>
      </w:tr>
      <w:tr w:rsidR="00F20712" w:rsidRPr="00D5375F" w14:paraId="08BB9566" w14:textId="77777777" w:rsidTr="00F2071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25" w:type="dxa"/>
          </w:tcPr>
          <w:p w14:paraId="304753FE" w14:textId="77777777" w:rsidR="4D78F5ED" w:rsidRPr="00D5375F" w:rsidRDefault="00236BE7" w:rsidP="008348A0">
            <w:pPr>
              <w:rPr>
                <w:rFonts w:ascii="Times New Roman" w:eastAsia="Times New Roman" w:hAnsi="Times New Roman" w:cs="Times New Roman"/>
                <w:sz w:val="16"/>
                <w:szCs w:val="16"/>
                <w:rPrChange w:id="1066"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067" w:author="Hunter Berberich" w:date="2024-07-08T16:53:00Z">
                  <w:rPr>
                    <w:rFonts w:eastAsia="Times New Roman"/>
                    <w:sz w:val="16"/>
                    <w:szCs w:val="16"/>
                  </w:rPr>
                </w:rPrChange>
              </w:rPr>
              <w:t>Intercept</w:t>
            </w:r>
          </w:p>
        </w:tc>
        <w:tc>
          <w:tcPr>
            <w:tcW w:w="5354" w:type="dxa"/>
          </w:tcPr>
          <w:p w14:paraId="3B6E1229" w14:textId="77777777" w:rsidR="4D78F5ED"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Change w:id="1068"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069" w:author="Hunter Berberich" w:date="2024-07-08T16:53:00Z">
                  <w:rPr>
                    <w:rFonts w:eastAsia="Times New Roman"/>
                    <w:sz w:val="16"/>
                    <w:szCs w:val="16"/>
                  </w:rPr>
                </w:rPrChange>
              </w:rPr>
              <w:t>1.254e+06</w:t>
            </w:r>
          </w:p>
        </w:tc>
      </w:tr>
      <w:tr w:rsidR="00F20712" w:rsidRPr="00D5375F" w14:paraId="34FEB98A" w14:textId="77777777" w:rsidTr="00F20712">
        <w:trPr>
          <w:trHeight w:val="302"/>
        </w:trPr>
        <w:tc>
          <w:tcPr>
            <w:cnfStyle w:val="001000000000" w:firstRow="0" w:lastRow="0" w:firstColumn="1" w:lastColumn="0" w:oddVBand="0" w:evenVBand="0" w:oddHBand="0" w:evenHBand="0" w:firstRowFirstColumn="0" w:firstRowLastColumn="0" w:lastRowFirstColumn="0" w:lastRowLastColumn="0"/>
            <w:tcW w:w="4125" w:type="dxa"/>
          </w:tcPr>
          <w:p w14:paraId="1F5F301D" w14:textId="77777777" w:rsidR="4D78F5ED" w:rsidRPr="00D5375F" w:rsidRDefault="00236BE7" w:rsidP="008348A0">
            <w:pPr>
              <w:rPr>
                <w:rFonts w:ascii="Times New Roman" w:eastAsia="Times New Roman" w:hAnsi="Times New Roman" w:cs="Times New Roman"/>
                <w:sz w:val="16"/>
                <w:szCs w:val="16"/>
                <w:rPrChange w:id="1070"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071" w:author="Hunter Berberich" w:date="2024-07-08T16:53:00Z">
                  <w:rPr>
                    <w:rFonts w:eastAsia="Times New Roman"/>
                    <w:sz w:val="16"/>
                    <w:szCs w:val="16"/>
                  </w:rPr>
                </w:rPrChange>
              </w:rPr>
              <w:t>Beer Price</w:t>
            </w:r>
          </w:p>
        </w:tc>
        <w:tc>
          <w:tcPr>
            <w:tcW w:w="5354" w:type="dxa"/>
          </w:tcPr>
          <w:p w14:paraId="21C59C02" w14:textId="77777777" w:rsidR="4D78F5ED"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Change w:id="1072"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073" w:author="Hunter Berberich" w:date="2024-07-08T16:53:00Z">
                  <w:rPr>
                    <w:rFonts w:eastAsia="Times New Roman"/>
                    <w:sz w:val="16"/>
                    <w:szCs w:val="16"/>
                  </w:rPr>
                </w:rPrChange>
              </w:rPr>
              <w:t>-1.949e+04</w:t>
            </w:r>
          </w:p>
        </w:tc>
      </w:tr>
      <w:tr w:rsidR="00F20712" w:rsidRPr="00D5375F" w14:paraId="7F9AFCB4" w14:textId="77777777" w:rsidTr="00F2071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25" w:type="dxa"/>
          </w:tcPr>
          <w:p w14:paraId="2B20C18B" w14:textId="77777777" w:rsidR="4D78F5ED" w:rsidRPr="00D5375F" w:rsidRDefault="00236BE7" w:rsidP="008348A0">
            <w:pPr>
              <w:rPr>
                <w:rFonts w:ascii="Times New Roman" w:eastAsia="Times New Roman" w:hAnsi="Times New Roman" w:cs="Times New Roman"/>
                <w:sz w:val="16"/>
                <w:szCs w:val="16"/>
                <w:rPrChange w:id="1074"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075" w:author="Hunter Berberich" w:date="2024-07-08T16:53:00Z">
                  <w:rPr>
                    <w:rFonts w:eastAsia="Times New Roman"/>
                    <w:sz w:val="16"/>
                    <w:szCs w:val="16"/>
                  </w:rPr>
                </w:rPrChange>
              </w:rPr>
              <w:t>Raki Price</w:t>
            </w:r>
          </w:p>
        </w:tc>
        <w:tc>
          <w:tcPr>
            <w:tcW w:w="5354" w:type="dxa"/>
          </w:tcPr>
          <w:p w14:paraId="22ADC63E" w14:textId="77777777" w:rsidR="4D78F5ED"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Change w:id="1076"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077" w:author="Hunter Berberich" w:date="2024-07-08T16:53:00Z">
                  <w:rPr>
                    <w:rFonts w:eastAsia="Times New Roman"/>
                    <w:sz w:val="16"/>
                    <w:szCs w:val="16"/>
                  </w:rPr>
                </w:rPrChange>
              </w:rPr>
              <w:t>1.969e+03</w:t>
            </w:r>
          </w:p>
        </w:tc>
      </w:tr>
      <w:tr w:rsidR="00F20712" w:rsidRPr="00D5375F" w14:paraId="401094C3" w14:textId="77777777" w:rsidTr="00F20712">
        <w:trPr>
          <w:trHeight w:val="302"/>
        </w:trPr>
        <w:tc>
          <w:tcPr>
            <w:cnfStyle w:val="001000000000" w:firstRow="0" w:lastRow="0" w:firstColumn="1" w:lastColumn="0" w:oddVBand="0" w:evenVBand="0" w:oddHBand="0" w:evenHBand="0" w:firstRowFirstColumn="0" w:firstRowLastColumn="0" w:lastRowFirstColumn="0" w:lastRowLastColumn="0"/>
            <w:tcW w:w="4125" w:type="dxa"/>
          </w:tcPr>
          <w:p w14:paraId="77DD90D4" w14:textId="77777777" w:rsidR="4D78F5ED" w:rsidRPr="00D5375F" w:rsidRDefault="00236BE7" w:rsidP="008348A0">
            <w:pPr>
              <w:rPr>
                <w:rFonts w:ascii="Times New Roman" w:eastAsia="Times New Roman" w:hAnsi="Times New Roman" w:cs="Times New Roman"/>
                <w:sz w:val="16"/>
                <w:szCs w:val="16"/>
                <w:rPrChange w:id="1078"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079" w:author="Hunter Berberich" w:date="2024-07-08T16:53:00Z">
                  <w:rPr>
                    <w:rFonts w:eastAsia="Times New Roman"/>
                    <w:sz w:val="16"/>
                    <w:szCs w:val="16"/>
                  </w:rPr>
                </w:rPrChange>
              </w:rPr>
              <w:t>Canned Soft Drink Price</w:t>
            </w:r>
          </w:p>
        </w:tc>
        <w:tc>
          <w:tcPr>
            <w:tcW w:w="5354" w:type="dxa"/>
          </w:tcPr>
          <w:p w14:paraId="0A0A1692" w14:textId="77777777" w:rsidR="4D78F5ED"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Change w:id="1080"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081" w:author="Hunter Berberich" w:date="2024-07-08T16:53:00Z">
                  <w:rPr>
                    <w:rFonts w:eastAsia="Times New Roman"/>
                    <w:sz w:val="16"/>
                    <w:szCs w:val="16"/>
                  </w:rPr>
                </w:rPrChange>
              </w:rPr>
              <w:t>3.993e+03</w:t>
            </w:r>
          </w:p>
        </w:tc>
      </w:tr>
      <w:tr w:rsidR="00F20712" w:rsidRPr="00D5375F" w14:paraId="5EB49E42" w14:textId="77777777" w:rsidTr="00F2071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25" w:type="dxa"/>
          </w:tcPr>
          <w:p w14:paraId="5727DFBE" w14:textId="77777777" w:rsidR="4D78F5ED" w:rsidRPr="00D5375F" w:rsidRDefault="00236BE7" w:rsidP="008348A0">
            <w:pPr>
              <w:rPr>
                <w:rFonts w:ascii="Times New Roman" w:eastAsia="Times New Roman" w:hAnsi="Times New Roman" w:cs="Times New Roman"/>
                <w:sz w:val="16"/>
                <w:szCs w:val="16"/>
                <w:rPrChange w:id="1082"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083" w:author="Hunter Berberich" w:date="2024-07-08T16:53:00Z">
                  <w:rPr>
                    <w:rFonts w:eastAsia="Times New Roman"/>
                    <w:sz w:val="16"/>
                    <w:szCs w:val="16"/>
                  </w:rPr>
                </w:rPrChange>
              </w:rPr>
              <w:t>Draft Beer Price</w:t>
            </w:r>
          </w:p>
        </w:tc>
        <w:tc>
          <w:tcPr>
            <w:tcW w:w="5354" w:type="dxa"/>
          </w:tcPr>
          <w:p w14:paraId="2FBF733C" w14:textId="77777777" w:rsidR="4D78F5ED"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Change w:id="1084"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085" w:author="Hunter Berberich" w:date="2024-07-08T16:53:00Z">
                  <w:rPr>
                    <w:rFonts w:eastAsia="Times New Roman"/>
                    <w:sz w:val="16"/>
                    <w:szCs w:val="16"/>
                  </w:rPr>
                </w:rPrChange>
              </w:rPr>
              <w:t>-2.135e+04</w:t>
            </w:r>
          </w:p>
        </w:tc>
      </w:tr>
      <w:tr w:rsidR="00F20712" w:rsidRPr="00D5375F" w14:paraId="1F7F1BC6" w14:textId="77777777" w:rsidTr="00F20712">
        <w:trPr>
          <w:trHeight w:val="302"/>
        </w:trPr>
        <w:tc>
          <w:tcPr>
            <w:cnfStyle w:val="001000000000" w:firstRow="0" w:lastRow="0" w:firstColumn="1" w:lastColumn="0" w:oddVBand="0" w:evenVBand="0" w:oddHBand="0" w:evenHBand="0" w:firstRowFirstColumn="0" w:firstRowLastColumn="0" w:lastRowFirstColumn="0" w:lastRowLastColumn="0"/>
            <w:tcW w:w="4125" w:type="dxa"/>
          </w:tcPr>
          <w:p w14:paraId="52284588" w14:textId="77777777" w:rsidR="4D78F5ED" w:rsidRPr="00D5375F" w:rsidRDefault="00236BE7" w:rsidP="008348A0">
            <w:pPr>
              <w:rPr>
                <w:rFonts w:ascii="Times New Roman" w:eastAsia="Times New Roman" w:hAnsi="Times New Roman" w:cs="Times New Roman"/>
                <w:sz w:val="16"/>
                <w:szCs w:val="16"/>
                <w:rPrChange w:id="1086"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087" w:author="Hunter Berberich" w:date="2024-07-08T16:53:00Z">
                  <w:rPr>
                    <w:rFonts w:eastAsia="Times New Roman"/>
                    <w:sz w:val="16"/>
                    <w:szCs w:val="16"/>
                  </w:rPr>
                </w:rPrChange>
              </w:rPr>
              <w:t>Beer Consumption t</w:t>
            </w:r>
            <w:r w:rsidRPr="00D5375F">
              <w:rPr>
                <w:rFonts w:ascii="Times New Roman" w:eastAsia="Times New Roman" w:hAnsi="Times New Roman" w:cs="Times New Roman"/>
                <w:sz w:val="16"/>
                <w:szCs w:val="16"/>
                <w:vertAlign w:val="subscript"/>
                <w:rPrChange w:id="1088" w:author="Hunter Berberich" w:date="2024-07-08T16:53:00Z">
                  <w:rPr>
                    <w:rFonts w:eastAsia="Times New Roman"/>
                    <w:sz w:val="16"/>
                    <w:szCs w:val="16"/>
                    <w:vertAlign w:val="subscript"/>
                  </w:rPr>
                </w:rPrChange>
              </w:rPr>
              <w:t>-4</w:t>
            </w:r>
          </w:p>
        </w:tc>
        <w:tc>
          <w:tcPr>
            <w:tcW w:w="5354" w:type="dxa"/>
          </w:tcPr>
          <w:p w14:paraId="6E006066" w14:textId="77777777" w:rsidR="4D78F5ED"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Change w:id="1089"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090" w:author="Hunter Berberich" w:date="2024-07-08T16:53:00Z">
                  <w:rPr>
                    <w:rFonts w:eastAsia="Times New Roman"/>
                    <w:sz w:val="16"/>
                    <w:szCs w:val="16"/>
                  </w:rPr>
                </w:rPrChange>
              </w:rPr>
              <w:t>-1.499e-01</w:t>
            </w:r>
          </w:p>
        </w:tc>
      </w:tr>
      <w:tr w:rsidR="00F20712" w:rsidRPr="00D5375F" w14:paraId="01E89F49" w14:textId="77777777" w:rsidTr="00F2071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25" w:type="dxa"/>
          </w:tcPr>
          <w:p w14:paraId="6A593200" w14:textId="77777777" w:rsidR="4D78F5ED" w:rsidRPr="00D5375F" w:rsidRDefault="00236BE7" w:rsidP="008348A0">
            <w:pPr>
              <w:rPr>
                <w:rFonts w:ascii="Times New Roman" w:eastAsia="Times New Roman" w:hAnsi="Times New Roman" w:cs="Times New Roman"/>
                <w:sz w:val="16"/>
                <w:szCs w:val="16"/>
                <w:rPrChange w:id="1091"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092" w:author="Hunter Berberich" w:date="2024-07-08T16:53:00Z">
                  <w:rPr>
                    <w:rFonts w:eastAsia="Times New Roman"/>
                    <w:sz w:val="16"/>
                    <w:szCs w:val="16"/>
                  </w:rPr>
                </w:rPrChange>
              </w:rPr>
              <w:t>Beer Consumption t</w:t>
            </w:r>
            <w:r w:rsidRPr="00D5375F">
              <w:rPr>
                <w:rFonts w:ascii="Times New Roman" w:eastAsia="Times New Roman" w:hAnsi="Times New Roman" w:cs="Times New Roman"/>
                <w:sz w:val="16"/>
                <w:szCs w:val="16"/>
                <w:vertAlign w:val="subscript"/>
                <w:rPrChange w:id="1093" w:author="Hunter Berberich" w:date="2024-07-08T16:53:00Z">
                  <w:rPr>
                    <w:rFonts w:eastAsia="Times New Roman"/>
                    <w:sz w:val="16"/>
                    <w:szCs w:val="16"/>
                    <w:vertAlign w:val="subscript"/>
                  </w:rPr>
                </w:rPrChange>
              </w:rPr>
              <w:t>-7</w:t>
            </w:r>
          </w:p>
        </w:tc>
        <w:tc>
          <w:tcPr>
            <w:tcW w:w="5354" w:type="dxa"/>
          </w:tcPr>
          <w:p w14:paraId="7AE0173E" w14:textId="77777777" w:rsidR="4D78F5ED"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Change w:id="1094"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095" w:author="Hunter Berberich" w:date="2024-07-08T16:53:00Z">
                  <w:rPr>
                    <w:rFonts w:eastAsia="Times New Roman"/>
                    <w:sz w:val="16"/>
                    <w:szCs w:val="16"/>
                  </w:rPr>
                </w:rPrChange>
              </w:rPr>
              <w:t>1.195e-01</w:t>
            </w:r>
          </w:p>
        </w:tc>
      </w:tr>
      <w:tr w:rsidR="00F20712" w:rsidRPr="00D5375F" w14:paraId="442357B0" w14:textId="77777777" w:rsidTr="00F20712">
        <w:trPr>
          <w:trHeight w:val="302"/>
        </w:trPr>
        <w:tc>
          <w:tcPr>
            <w:cnfStyle w:val="001000000000" w:firstRow="0" w:lastRow="0" w:firstColumn="1" w:lastColumn="0" w:oddVBand="0" w:evenVBand="0" w:oddHBand="0" w:evenHBand="0" w:firstRowFirstColumn="0" w:firstRowLastColumn="0" w:lastRowFirstColumn="0" w:lastRowLastColumn="0"/>
            <w:tcW w:w="4125" w:type="dxa"/>
          </w:tcPr>
          <w:p w14:paraId="54336D70" w14:textId="77777777" w:rsidR="4D78F5ED" w:rsidRPr="00D5375F" w:rsidRDefault="00236BE7" w:rsidP="008348A0">
            <w:pPr>
              <w:rPr>
                <w:rFonts w:ascii="Times New Roman" w:eastAsia="Times New Roman" w:hAnsi="Times New Roman" w:cs="Times New Roman"/>
                <w:sz w:val="16"/>
                <w:szCs w:val="16"/>
                <w:rPrChange w:id="1096"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097" w:author="Hunter Berberich" w:date="2024-07-08T16:53:00Z">
                  <w:rPr>
                    <w:rFonts w:eastAsia="Times New Roman"/>
                    <w:sz w:val="16"/>
                    <w:szCs w:val="16"/>
                  </w:rPr>
                </w:rPrChange>
              </w:rPr>
              <w:t>Beer Consumption t</w:t>
            </w:r>
            <w:r w:rsidRPr="00D5375F">
              <w:rPr>
                <w:rFonts w:ascii="Times New Roman" w:eastAsia="Times New Roman" w:hAnsi="Times New Roman" w:cs="Times New Roman"/>
                <w:sz w:val="16"/>
                <w:szCs w:val="16"/>
                <w:vertAlign w:val="subscript"/>
                <w:rPrChange w:id="1098" w:author="Hunter Berberich" w:date="2024-07-08T16:53:00Z">
                  <w:rPr>
                    <w:rFonts w:eastAsia="Times New Roman"/>
                    <w:sz w:val="16"/>
                    <w:szCs w:val="16"/>
                    <w:vertAlign w:val="subscript"/>
                  </w:rPr>
                </w:rPrChange>
              </w:rPr>
              <w:t>-9</w:t>
            </w:r>
          </w:p>
        </w:tc>
        <w:tc>
          <w:tcPr>
            <w:tcW w:w="5354" w:type="dxa"/>
          </w:tcPr>
          <w:p w14:paraId="53FA4B30" w14:textId="77777777" w:rsidR="4D78F5ED"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Change w:id="1099"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100" w:author="Hunter Berberich" w:date="2024-07-08T16:53:00Z">
                  <w:rPr>
                    <w:rFonts w:eastAsia="Times New Roman"/>
                    <w:sz w:val="16"/>
                    <w:szCs w:val="16"/>
                  </w:rPr>
                </w:rPrChange>
              </w:rPr>
              <w:t>1.193e-01</w:t>
            </w:r>
          </w:p>
        </w:tc>
      </w:tr>
      <w:tr w:rsidR="00F20712" w:rsidRPr="00D5375F" w14:paraId="17C63B49" w14:textId="77777777" w:rsidTr="00F2071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25" w:type="dxa"/>
          </w:tcPr>
          <w:p w14:paraId="1AE7E051" w14:textId="77777777" w:rsidR="4D78F5ED" w:rsidRPr="00D5375F" w:rsidRDefault="00236BE7" w:rsidP="008348A0">
            <w:pPr>
              <w:rPr>
                <w:rFonts w:ascii="Times New Roman" w:eastAsia="Times New Roman" w:hAnsi="Times New Roman" w:cs="Times New Roman"/>
                <w:sz w:val="16"/>
                <w:szCs w:val="16"/>
                <w:rPrChange w:id="1101"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102" w:author="Hunter Berberich" w:date="2024-07-08T16:53:00Z">
                  <w:rPr>
                    <w:rFonts w:eastAsia="Times New Roman"/>
                    <w:sz w:val="16"/>
                    <w:szCs w:val="16"/>
                  </w:rPr>
                </w:rPrChange>
              </w:rPr>
              <w:t>Beer Consumption t</w:t>
            </w:r>
            <w:r w:rsidRPr="00D5375F">
              <w:rPr>
                <w:rFonts w:ascii="Times New Roman" w:eastAsia="Times New Roman" w:hAnsi="Times New Roman" w:cs="Times New Roman"/>
                <w:sz w:val="16"/>
                <w:szCs w:val="16"/>
                <w:vertAlign w:val="subscript"/>
                <w:rPrChange w:id="1103" w:author="Hunter Berberich" w:date="2024-07-08T16:53:00Z">
                  <w:rPr>
                    <w:rFonts w:eastAsia="Times New Roman"/>
                    <w:sz w:val="16"/>
                    <w:szCs w:val="16"/>
                    <w:vertAlign w:val="subscript"/>
                  </w:rPr>
                </w:rPrChange>
              </w:rPr>
              <w:t>-11</w:t>
            </w:r>
          </w:p>
        </w:tc>
        <w:tc>
          <w:tcPr>
            <w:tcW w:w="5354" w:type="dxa"/>
          </w:tcPr>
          <w:p w14:paraId="4C95540C" w14:textId="77777777" w:rsidR="4D78F5ED"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Change w:id="1104"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105" w:author="Hunter Berberich" w:date="2024-07-08T16:53:00Z">
                  <w:rPr>
                    <w:rFonts w:eastAsia="Times New Roman"/>
                    <w:sz w:val="16"/>
                    <w:szCs w:val="16"/>
                  </w:rPr>
                </w:rPrChange>
              </w:rPr>
              <w:t>6.251e-01</w:t>
            </w:r>
          </w:p>
        </w:tc>
      </w:tr>
      <w:tr w:rsidR="00F20712" w:rsidRPr="00D5375F" w14:paraId="3A0454D4" w14:textId="77777777" w:rsidTr="00F20712">
        <w:trPr>
          <w:trHeight w:val="302"/>
        </w:trPr>
        <w:tc>
          <w:tcPr>
            <w:cnfStyle w:val="001000000000" w:firstRow="0" w:lastRow="0" w:firstColumn="1" w:lastColumn="0" w:oddVBand="0" w:evenVBand="0" w:oddHBand="0" w:evenHBand="0" w:firstRowFirstColumn="0" w:firstRowLastColumn="0" w:lastRowFirstColumn="0" w:lastRowLastColumn="0"/>
            <w:tcW w:w="4125" w:type="dxa"/>
          </w:tcPr>
          <w:p w14:paraId="2ADD1AB7" w14:textId="77777777" w:rsidR="4D78F5ED" w:rsidRPr="00D5375F" w:rsidRDefault="00236BE7" w:rsidP="008348A0">
            <w:pPr>
              <w:rPr>
                <w:rFonts w:ascii="Times New Roman" w:eastAsia="Times New Roman" w:hAnsi="Times New Roman" w:cs="Times New Roman"/>
                <w:sz w:val="16"/>
                <w:szCs w:val="16"/>
                <w:rPrChange w:id="1106"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107" w:author="Hunter Berberich" w:date="2024-07-08T16:53:00Z">
                  <w:rPr>
                    <w:rFonts w:eastAsia="Times New Roman"/>
                    <w:sz w:val="16"/>
                    <w:szCs w:val="16"/>
                  </w:rPr>
                </w:rPrChange>
              </w:rPr>
              <w:t>Beer Consumption t</w:t>
            </w:r>
            <w:r w:rsidRPr="00D5375F">
              <w:rPr>
                <w:rFonts w:ascii="Times New Roman" w:eastAsia="Times New Roman" w:hAnsi="Times New Roman" w:cs="Times New Roman"/>
                <w:sz w:val="16"/>
                <w:szCs w:val="16"/>
                <w:vertAlign w:val="subscript"/>
                <w:rPrChange w:id="1108" w:author="Hunter Berberich" w:date="2024-07-08T16:53:00Z">
                  <w:rPr>
                    <w:rFonts w:eastAsia="Times New Roman"/>
                    <w:sz w:val="16"/>
                    <w:szCs w:val="16"/>
                    <w:vertAlign w:val="subscript"/>
                  </w:rPr>
                </w:rPrChange>
              </w:rPr>
              <w:t>-12</w:t>
            </w:r>
          </w:p>
        </w:tc>
        <w:tc>
          <w:tcPr>
            <w:tcW w:w="5354" w:type="dxa"/>
          </w:tcPr>
          <w:p w14:paraId="7F56A4FC" w14:textId="77777777" w:rsidR="4D78F5ED"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Change w:id="1109"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110" w:author="Hunter Berberich" w:date="2024-07-08T16:53:00Z">
                  <w:rPr>
                    <w:rFonts w:eastAsia="Times New Roman"/>
                    <w:sz w:val="16"/>
                    <w:szCs w:val="16"/>
                  </w:rPr>
                </w:rPrChange>
              </w:rPr>
              <w:t>6.568e-01</w:t>
            </w:r>
          </w:p>
        </w:tc>
      </w:tr>
      <w:tr w:rsidR="00F20712" w:rsidRPr="00D5375F" w14:paraId="2F70BA72" w14:textId="77777777" w:rsidTr="00F2071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25" w:type="dxa"/>
          </w:tcPr>
          <w:p w14:paraId="53371777" w14:textId="77777777" w:rsidR="4D78F5ED" w:rsidRPr="00D5375F" w:rsidRDefault="00236BE7" w:rsidP="008348A0">
            <w:pPr>
              <w:rPr>
                <w:rFonts w:ascii="Times New Roman" w:eastAsia="Times New Roman" w:hAnsi="Times New Roman" w:cs="Times New Roman"/>
                <w:sz w:val="16"/>
                <w:szCs w:val="16"/>
                <w:vertAlign w:val="subscript"/>
                <w:rPrChange w:id="1111" w:author="Hunter Berberich" w:date="2024-07-08T16:53:00Z">
                  <w:rPr>
                    <w:rFonts w:eastAsia="Times New Roman"/>
                    <w:sz w:val="16"/>
                    <w:szCs w:val="16"/>
                    <w:vertAlign w:val="subscript"/>
                  </w:rPr>
                </w:rPrChange>
              </w:rPr>
            </w:pPr>
            <w:r w:rsidRPr="00D5375F">
              <w:rPr>
                <w:rFonts w:ascii="Times New Roman" w:eastAsia="Times New Roman" w:hAnsi="Times New Roman" w:cs="Times New Roman"/>
                <w:sz w:val="16"/>
                <w:szCs w:val="16"/>
                <w:rPrChange w:id="1112" w:author="Hunter Berberich" w:date="2024-07-08T16:53:00Z">
                  <w:rPr>
                    <w:rFonts w:eastAsia="Times New Roman"/>
                    <w:sz w:val="16"/>
                    <w:szCs w:val="16"/>
                  </w:rPr>
                </w:rPrChange>
              </w:rPr>
              <w:t>Canned Beer Price t</w:t>
            </w:r>
            <w:r w:rsidRPr="00D5375F">
              <w:rPr>
                <w:rFonts w:ascii="Times New Roman" w:eastAsia="Times New Roman" w:hAnsi="Times New Roman" w:cs="Times New Roman"/>
                <w:sz w:val="16"/>
                <w:szCs w:val="16"/>
                <w:vertAlign w:val="subscript"/>
                <w:rPrChange w:id="1113" w:author="Hunter Berberich" w:date="2024-07-08T16:53:00Z">
                  <w:rPr>
                    <w:rFonts w:eastAsia="Times New Roman"/>
                    <w:sz w:val="16"/>
                    <w:szCs w:val="16"/>
                    <w:vertAlign w:val="subscript"/>
                  </w:rPr>
                </w:rPrChange>
              </w:rPr>
              <w:t>-10</w:t>
            </w:r>
          </w:p>
        </w:tc>
        <w:tc>
          <w:tcPr>
            <w:tcW w:w="5354" w:type="dxa"/>
          </w:tcPr>
          <w:p w14:paraId="038C10E4" w14:textId="77777777" w:rsidR="4D78F5ED"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Change w:id="1114" w:author="Hunter Berberich" w:date="2024-07-08T16:53:00Z">
                  <w:rPr>
                    <w:rFonts w:eastAsia="Times New Roman"/>
                    <w:color w:val="000000" w:themeColor="text1"/>
                    <w:sz w:val="16"/>
                    <w:szCs w:val="16"/>
                  </w:rPr>
                </w:rPrChange>
              </w:rPr>
            </w:pPr>
            <w:r w:rsidRPr="00D5375F">
              <w:rPr>
                <w:rFonts w:ascii="Times New Roman" w:eastAsia="Times New Roman" w:hAnsi="Times New Roman" w:cs="Times New Roman"/>
                <w:color w:val="000000" w:themeColor="text1"/>
                <w:sz w:val="16"/>
                <w:szCs w:val="16"/>
                <w:rPrChange w:id="1115" w:author="Hunter Berberich" w:date="2024-07-08T16:53:00Z">
                  <w:rPr>
                    <w:rFonts w:eastAsia="Times New Roman"/>
                    <w:color w:val="000000" w:themeColor="text1"/>
                    <w:sz w:val="16"/>
                    <w:szCs w:val="16"/>
                  </w:rPr>
                </w:rPrChange>
              </w:rPr>
              <w:t>-5.365e+03</w:t>
            </w:r>
          </w:p>
        </w:tc>
      </w:tr>
      <w:tr w:rsidR="00F20712" w:rsidRPr="00D5375F" w14:paraId="342253F9" w14:textId="77777777" w:rsidTr="00F20712">
        <w:trPr>
          <w:trHeight w:val="302"/>
        </w:trPr>
        <w:tc>
          <w:tcPr>
            <w:cnfStyle w:val="001000000000" w:firstRow="0" w:lastRow="0" w:firstColumn="1" w:lastColumn="0" w:oddVBand="0" w:evenVBand="0" w:oddHBand="0" w:evenHBand="0" w:firstRowFirstColumn="0" w:firstRowLastColumn="0" w:lastRowFirstColumn="0" w:lastRowLastColumn="0"/>
            <w:tcW w:w="4125" w:type="dxa"/>
          </w:tcPr>
          <w:p w14:paraId="12AD630F" w14:textId="77777777" w:rsidR="4D78F5ED" w:rsidRPr="00D5375F" w:rsidRDefault="00236BE7" w:rsidP="008348A0">
            <w:pPr>
              <w:rPr>
                <w:rFonts w:ascii="Times New Roman" w:eastAsia="Times New Roman" w:hAnsi="Times New Roman" w:cs="Times New Roman"/>
                <w:sz w:val="16"/>
                <w:szCs w:val="16"/>
                <w:rPrChange w:id="1116"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117" w:author="Hunter Berberich" w:date="2024-07-08T16:53:00Z">
                  <w:rPr>
                    <w:rFonts w:eastAsia="Times New Roman"/>
                    <w:sz w:val="16"/>
                    <w:szCs w:val="16"/>
                  </w:rPr>
                </w:rPrChange>
              </w:rPr>
              <w:t>Canned Beer Price t</w:t>
            </w:r>
            <w:r w:rsidRPr="00D5375F">
              <w:rPr>
                <w:rFonts w:ascii="Times New Roman" w:eastAsia="Times New Roman" w:hAnsi="Times New Roman" w:cs="Times New Roman"/>
                <w:sz w:val="16"/>
                <w:szCs w:val="16"/>
                <w:vertAlign w:val="subscript"/>
                <w:rPrChange w:id="1118" w:author="Hunter Berberich" w:date="2024-07-08T16:53:00Z">
                  <w:rPr>
                    <w:rFonts w:eastAsia="Times New Roman"/>
                    <w:sz w:val="16"/>
                    <w:szCs w:val="16"/>
                    <w:vertAlign w:val="subscript"/>
                  </w:rPr>
                </w:rPrChange>
              </w:rPr>
              <w:t>-11</w:t>
            </w:r>
          </w:p>
        </w:tc>
        <w:tc>
          <w:tcPr>
            <w:tcW w:w="5354" w:type="dxa"/>
          </w:tcPr>
          <w:p w14:paraId="20BE0068" w14:textId="77777777" w:rsidR="4D78F5ED"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6"/>
                <w:szCs w:val="16"/>
                <w:rPrChange w:id="1119" w:author="Hunter Berberich" w:date="2024-07-08T16:53:00Z">
                  <w:rPr>
                    <w:rFonts w:eastAsia="Times New Roman"/>
                    <w:color w:val="000000" w:themeColor="text1"/>
                    <w:sz w:val="16"/>
                    <w:szCs w:val="16"/>
                  </w:rPr>
                </w:rPrChange>
              </w:rPr>
            </w:pPr>
            <w:r w:rsidRPr="00D5375F">
              <w:rPr>
                <w:rFonts w:ascii="Times New Roman" w:eastAsia="Times New Roman" w:hAnsi="Times New Roman" w:cs="Times New Roman"/>
                <w:color w:val="000000" w:themeColor="text1"/>
                <w:sz w:val="16"/>
                <w:szCs w:val="16"/>
                <w:rPrChange w:id="1120" w:author="Hunter Berberich" w:date="2024-07-08T16:53:00Z">
                  <w:rPr>
                    <w:rFonts w:eastAsia="Times New Roman"/>
                    <w:color w:val="000000" w:themeColor="text1"/>
                    <w:sz w:val="16"/>
                    <w:szCs w:val="16"/>
                  </w:rPr>
                </w:rPrChange>
              </w:rPr>
              <w:t>4.295e+03</w:t>
            </w:r>
          </w:p>
        </w:tc>
      </w:tr>
      <w:tr w:rsidR="00F20712" w:rsidRPr="00D5375F" w14:paraId="751B06E2" w14:textId="77777777" w:rsidTr="00F2071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25" w:type="dxa"/>
          </w:tcPr>
          <w:p w14:paraId="23FC4828" w14:textId="77777777" w:rsidR="4D78F5ED" w:rsidRPr="00D5375F" w:rsidRDefault="00236BE7" w:rsidP="008348A0">
            <w:pPr>
              <w:rPr>
                <w:rFonts w:ascii="Times New Roman" w:eastAsia="Times New Roman" w:hAnsi="Times New Roman" w:cs="Times New Roman"/>
                <w:sz w:val="16"/>
                <w:szCs w:val="16"/>
                <w:rPrChange w:id="1121"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122" w:author="Hunter Berberich" w:date="2024-07-08T16:53:00Z">
                  <w:rPr>
                    <w:rFonts w:eastAsia="Times New Roman"/>
                    <w:sz w:val="16"/>
                    <w:szCs w:val="16"/>
                  </w:rPr>
                </w:rPrChange>
              </w:rPr>
              <w:t>Canned Beer Price t</w:t>
            </w:r>
            <w:r w:rsidRPr="00D5375F">
              <w:rPr>
                <w:rFonts w:ascii="Times New Roman" w:eastAsia="Times New Roman" w:hAnsi="Times New Roman" w:cs="Times New Roman"/>
                <w:sz w:val="16"/>
                <w:szCs w:val="16"/>
                <w:vertAlign w:val="subscript"/>
                <w:rPrChange w:id="1123" w:author="Hunter Berberich" w:date="2024-07-08T16:53:00Z">
                  <w:rPr>
                    <w:rFonts w:eastAsia="Times New Roman"/>
                    <w:sz w:val="16"/>
                    <w:szCs w:val="16"/>
                    <w:vertAlign w:val="subscript"/>
                  </w:rPr>
                </w:rPrChange>
              </w:rPr>
              <w:t>-12</w:t>
            </w:r>
          </w:p>
        </w:tc>
        <w:tc>
          <w:tcPr>
            <w:tcW w:w="5354" w:type="dxa"/>
          </w:tcPr>
          <w:p w14:paraId="2068F210" w14:textId="77777777" w:rsidR="4D78F5ED"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Change w:id="1124"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125" w:author="Hunter Berberich" w:date="2024-07-08T16:53:00Z">
                  <w:rPr>
                    <w:rFonts w:eastAsia="Times New Roman"/>
                    <w:sz w:val="16"/>
                    <w:szCs w:val="16"/>
                  </w:rPr>
                </w:rPrChange>
              </w:rPr>
              <w:t>6.100e+03</w:t>
            </w:r>
          </w:p>
        </w:tc>
      </w:tr>
      <w:tr w:rsidR="00F20712" w:rsidRPr="00D5375F" w14:paraId="069325C8" w14:textId="77777777" w:rsidTr="00F20712">
        <w:trPr>
          <w:trHeight w:val="302"/>
        </w:trPr>
        <w:tc>
          <w:tcPr>
            <w:cnfStyle w:val="001000000000" w:firstRow="0" w:lastRow="0" w:firstColumn="1" w:lastColumn="0" w:oddVBand="0" w:evenVBand="0" w:oddHBand="0" w:evenHBand="0" w:firstRowFirstColumn="0" w:firstRowLastColumn="0" w:lastRowFirstColumn="0" w:lastRowLastColumn="0"/>
            <w:tcW w:w="4125" w:type="dxa"/>
          </w:tcPr>
          <w:p w14:paraId="28E3F959" w14:textId="77777777" w:rsidR="4D78F5ED" w:rsidRPr="00D5375F" w:rsidRDefault="00236BE7" w:rsidP="008348A0">
            <w:pPr>
              <w:rPr>
                <w:rFonts w:ascii="Times New Roman" w:eastAsia="Times New Roman" w:hAnsi="Times New Roman" w:cs="Times New Roman"/>
                <w:sz w:val="16"/>
                <w:szCs w:val="16"/>
                <w:vertAlign w:val="subscript"/>
                <w:rPrChange w:id="1126" w:author="Hunter Berberich" w:date="2024-07-08T16:53:00Z">
                  <w:rPr>
                    <w:rFonts w:eastAsia="Times New Roman"/>
                    <w:sz w:val="16"/>
                    <w:szCs w:val="16"/>
                    <w:vertAlign w:val="subscript"/>
                  </w:rPr>
                </w:rPrChange>
              </w:rPr>
            </w:pPr>
            <w:r w:rsidRPr="00D5375F">
              <w:rPr>
                <w:rFonts w:ascii="Times New Roman" w:eastAsia="Times New Roman" w:hAnsi="Times New Roman" w:cs="Times New Roman"/>
                <w:sz w:val="16"/>
                <w:szCs w:val="16"/>
                <w:rPrChange w:id="1127" w:author="Hunter Berberich" w:date="2024-07-08T16:53:00Z">
                  <w:rPr>
                    <w:rFonts w:eastAsia="Times New Roman"/>
                    <w:sz w:val="16"/>
                    <w:szCs w:val="16"/>
                  </w:rPr>
                </w:rPrChange>
              </w:rPr>
              <w:t>Total Tourists t</w:t>
            </w:r>
            <w:r w:rsidRPr="00D5375F">
              <w:rPr>
                <w:rFonts w:ascii="Times New Roman" w:eastAsia="Times New Roman" w:hAnsi="Times New Roman" w:cs="Times New Roman"/>
                <w:sz w:val="16"/>
                <w:szCs w:val="16"/>
                <w:vertAlign w:val="subscript"/>
                <w:rPrChange w:id="1128" w:author="Hunter Berberich" w:date="2024-07-08T16:53:00Z">
                  <w:rPr>
                    <w:rFonts w:eastAsia="Times New Roman"/>
                    <w:sz w:val="16"/>
                    <w:szCs w:val="16"/>
                    <w:vertAlign w:val="subscript"/>
                  </w:rPr>
                </w:rPrChange>
              </w:rPr>
              <w:t>-5</w:t>
            </w:r>
          </w:p>
        </w:tc>
        <w:tc>
          <w:tcPr>
            <w:tcW w:w="5354" w:type="dxa"/>
          </w:tcPr>
          <w:p w14:paraId="4CE19EBA" w14:textId="77777777" w:rsidR="4D78F5ED"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6"/>
                <w:szCs w:val="16"/>
                <w:rPrChange w:id="1129" w:author="Hunter Berberich" w:date="2024-07-08T16:53:00Z">
                  <w:rPr>
                    <w:rFonts w:eastAsia="Times New Roman"/>
                    <w:color w:val="000000" w:themeColor="text1"/>
                    <w:sz w:val="16"/>
                    <w:szCs w:val="16"/>
                  </w:rPr>
                </w:rPrChange>
              </w:rPr>
            </w:pPr>
            <w:r w:rsidRPr="00D5375F">
              <w:rPr>
                <w:rFonts w:ascii="Times New Roman" w:eastAsia="Times New Roman" w:hAnsi="Times New Roman" w:cs="Times New Roman"/>
                <w:color w:val="000000" w:themeColor="text1"/>
                <w:sz w:val="16"/>
                <w:szCs w:val="16"/>
                <w:rPrChange w:id="1130" w:author="Hunter Berberich" w:date="2024-07-08T16:53:00Z">
                  <w:rPr>
                    <w:rFonts w:eastAsia="Times New Roman"/>
                    <w:color w:val="000000" w:themeColor="text1"/>
                    <w:sz w:val="16"/>
                    <w:szCs w:val="16"/>
                  </w:rPr>
                </w:rPrChange>
              </w:rPr>
              <w:t>1.875e+00</w:t>
            </w:r>
          </w:p>
        </w:tc>
      </w:tr>
      <w:tr w:rsidR="00F20712" w:rsidRPr="00D5375F" w14:paraId="4F7881E3" w14:textId="77777777" w:rsidTr="00F2071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25" w:type="dxa"/>
          </w:tcPr>
          <w:p w14:paraId="561D25D3" w14:textId="77777777" w:rsidR="4D78F5ED" w:rsidRPr="00D5375F" w:rsidRDefault="00236BE7" w:rsidP="008348A0">
            <w:pPr>
              <w:rPr>
                <w:rFonts w:ascii="Times New Roman" w:eastAsia="Times New Roman" w:hAnsi="Times New Roman" w:cs="Times New Roman"/>
                <w:sz w:val="16"/>
                <w:szCs w:val="16"/>
                <w:rPrChange w:id="1131"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132" w:author="Hunter Berberich" w:date="2024-07-08T16:53:00Z">
                  <w:rPr>
                    <w:rFonts w:eastAsia="Times New Roman"/>
                    <w:sz w:val="16"/>
                    <w:szCs w:val="16"/>
                  </w:rPr>
                </w:rPrChange>
              </w:rPr>
              <w:t>Total Tourists t</w:t>
            </w:r>
            <w:r w:rsidRPr="00D5375F">
              <w:rPr>
                <w:rFonts w:ascii="Times New Roman" w:eastAsia="Times New Roman" w:hAnsi="Times New Roman" w:cs="Times New Roman"/>
                <w:sz w:val="16"/>
                <w:szCs w:val="16"/>
                <w:vertAlign w:val="subscript"/>
                <w:rPrChange w:id="1133" w:author="Hunter Berberich" w:date="2024-07-08T16:53:00Z">
                  <w:rPr>
                    <w:rFonts w:eastAsia="Times New Roman"/>
                    <w:sz w:val="16"/>
                    <w:szCs w:val="16"/>
                    <w:vertAlign w:val="subscript"/>
                  </w:rPr>
                </w:rPrChange>
              </w:rPr>
              <w:t>-6</w:t>
            </w:r>
          </w:p>
        </w:tc>
        <w:tc>
          <w:tcPr>
            <w:tcW w:w="5354" w:type="dxa"/>
          </w:tcPr>
          <w:p w14:paraId="3740E406" w14:textId="77777777" w:rsidR="4D78F5ED"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Change w:id="1134" w:author="Hunter Berberich" w:date="2024-07-08T16:53:00Z">
                  <w:rPr>
                    <w:rFonts w:eastAsia="Times New Roman"/>
                    <w:color w:val="000000" w:themeColor="text1"/>
                    <w:sz w:val="16"/>
                    <w:szCs w:val="16"/>
                  </w:rPr>
                </w:rPrChange>
              </w:rPr>
            </w:pPr>
            <w:r w:rsidRPr="00D5375F">
              <w:rPr>
                <w:rFonts w:ascii="Times New Roman" w:eastAsia="Times New Roman" w:hAnsi="Times New Roman" w:cs="Times New Roman"/>
                <w:color w:val="000000" w:themeColor="text1"/>
                <w:sz w:val="16"/>
                <w:szCs w:val="16"/>
                <w:rPrChange w:id="1135" w:author="Hunter Berberich" w:date="2024-07-08T16:53:00Z">
                  <w:rPr>
                    <w:rFonts w:eastAsia="Times New Roman"/>
                    <w:color w:val="000000" w:themeColor="text1"/>
                    <w:sz w:val="16"/>
                    <w:szCs w:val="16"/>
                  </w:rPr>
                </w:rPrChange>
              </w:rPr>
              <w:t>2.407e+00</w:t>
            </w:r>
          </w:p>
        </w:tc>
      </w:tr>
      <w:tr w:rsidR="00F20712" w:rsidRPr="00D5375F" w14:paraId="352736A1" w14:textId="77777777" w:rsidTr="00F20712">
        <w:trPr>
          <w:trHeight w:val="302"/>
        </w:trPr>
        <w:tc>
          <w:tcPr>
            <w:cnfStyle w:val="001000000000" w:firstRow="0" w:lastRow="0" w:firstColumn="1" w:lastColumn="0" w:oddVBand="0" w:evenVBand="0" w:oddHBand="0" w:evenHBand="0" w:firstRowFirstColumn="0" w:firstRowLastColumn="0" w:lastRowFirstColumn="0" w:lastRowLastColumn="0"/>
            <w:tcW w:w="4125" w:type="dxa"/>
          </w:tcPr>
          <w:p w14:paraId="5D1BB4C9" w14:textId="77777777" w:rsidR="4D78F5ED" w:rsidRPr="00D5375F" w:rsidRDefault="00236BE7" w:rsidP="008348A0">
            <w:pPr>
              <w:rPr>
                <w:rFonts w:ascii="Times New Roman" w:eastAsia="Times New Roman" w:hAnsi="Times New Roman" w:cs="Times New Roman"/>
                <w:sz w:val="16"/>
                <w:szCs w:val="16"/>
                <w:rPrChange w:id="1136"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137" w:author="Hunter Berberich" w:date="2024-07-08T16:53:00Z">
                  <w:rPr>
                    <w:rFonts w:eastAsia="Times New Roman"/>
                    <w:sz w:val="16"/>
                    <w:szCs w:val="16"/>
                  </w:rPr>
                </w:rPrChange>
              </w:rPr>
              <w:t>Total Tourists t</w:t>
            </w:r>
            <w:r w:rsidRPr="00D5375F">
              <w:rPr>
                <w:rFonts w:ascii="Times New Roman" w:eastAsia="Times New Roman" w:hAnsi="Times New Roman" w:cs="Times New Roman"/>
                <w:sz w:val="16"/>
                <w:szCs w:val="16"/>
                <w:vertAlign w:val="subscript"/>
                <w:rPrChange w:id="1138" w:author="Hunter Berberich" w:date="2024-07-08T16:53:00Z">
                  <w:rPr>
                    <w:rFonts w:eastAsia="Times New Roman"/>
                    <w:sz w:val="16"/>
                    <w:szCs w:val="16"/>
                    <w:vertAlign w:val="subscript"/>
                  </w:rPr>
                </w:rPrChange>
              </w:rPr>
              <w:t>-7</w:t>
            </w:r>
          </w:p>
        </w:tc>
        <w:tc>
          <w:tcPr>
            <w:tcW w:w="5354" w:type="dxa"/>
          </w:tcPr>
          <w:p w14:paraId="0AF35C43" w14:textId="77777777" w:rsidR="4D78F5ED"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6"/>
                <w:szCs w:val="16"/>
                <w:rPrChange w:id="1139" w:author="Hunter Berberich" w:date="2024-07-08T16:53:00Z">
                  <w:rPr>
                    <w:rFonts w:eastAsia="Times New Roman"/>
                    <w:color w:val="000000" w:themeColor="text1"/>
                    <w:sz w:val="16"/>
                    <w:szCs w:val="16"/>
                  </w:rPr>
                </w:rPrChange>
              </w:rPr>
            </w:pPr>
            <w:r w:rsidRPr="00D5375F">
              <w:rPr>
                <w:rFonts w:ascii="Times New Roman" w:eastAsia="Times New Roman" w:hAnsi="Times New Roman" w:cs="Times New Roman"/>
                <w:color w:val="000000" w:themeColor="text1"/>
                <w:sz w:val="16"/>
                <w:szCs w:val="16"/>
                <w:rPrChange w:id="1140" w:author="Hunter Berberich" w:date="2024-07-08T16:53:00Z">
                  <w:rPr>
                    <w:rFonts w:eastAsia="Times New Roman"/>
                    <w:color w:val="000000" w:themeColor="text1"/>
                    <w:sz w:val="16"/>
                    <w:szCs w:val="16"/>
                  </w:rPr>
                </w:rPrChange>
              </w:rPr>
              <w:t>-2.429e+00</w:t>
            </w:r>
          </w:p>
        </w:tc>
      </w:tr>
      <w:tr w:rsidR="00F20712" w:rsidRPr="00D5375F" w14:paraId="6FD8E75A" w14:textId="77777777" w:rsidTr="00F2071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25" w:type="dxa"/>
          </w:tcPr>
          <w:p w14:paraId="3C67927C" w14:textId="77777777" w:rsidR="4D78F5ED" w:rsidRPr="00D5375F" w:rsidRDefault="00236BE7" w:rsidP="008348A0">
            <w:pPr>
              <w:rPr>
                <w:rFonts w:ascii="Times New Roman" w:eastAsia="Times New Roman" w:hAnsi="Times New Roman" w:cs="Times New Roman"/>
                <w:sz w:val="16"/>
                <w:szCs w:val="16"/>
                <w:rPrChange w:id="1141"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142" w:author="Hunter Berberich" w:date="2024-07-08T16:53:00Z">
                  <w:rPr>
                    <w:rFonts w:eastAsia="Times New Roman"/>
                    <w:sz w:val="16"/>
                    <w:szCs w:val="16"/>
                  </w:rPr>
                </w:rPrChange>
              </w:rPr>
              <w:t>Total Tourists t</w:t>
            </w:r>
            <w:r w:rsidRPr="00D5375F">
              <w:rPr>
                <w:rFonts w:ascii="Times New Roman" w:eastAsia="Times New Roman" w:hAnsi="Times New Roman" w:cs="Times New Roman"/>
                <w:sz w:val="16"/>
                <w:szCs w:val="16"/>
                <w:vertAlign w:val="subscript"/>
                <w:rPrChange w:id="1143" w:author="Hunter Berberich" w:date="2024-07-08T16:53:00Z">
                  <w:rPr>
                    <w:rFonts w:eastAsia="Times New Roman"/>
                    <w:sz w:val="16"/>
                    <w:szCs w:val="16"/>
                    <w:vertAlign w:val="subscript"/>
                  </w:rPr>
                </w:rPrChange>
              </w:rPr>
              <w:t>-9</w:t>
            </w:r>
          </w:p>
        </w:tc>
        <w:tc>
          <w:tcPr>
            <w:tcW w:w="5354" w:type="dxa"/>
          </w:tcPr>
          <w:p w14:paraId="6C6B6A46" w14:textId="77777777" w:rsidR="4D78F5ED"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Change w:id="1144" w:author="Hunter Berberich" w:date="2024-07-08T16:53:00Z">
                  <w:rPr>
                    <w:rFonts w:eastAsia="Times New Roman"/>
                    <w:color w:val="000000" w:themeColor="text1"/>
                    <w:sz w:val="16"/>
                    <w:szCs w:val="16"/>
                  </w:rPr>
                </w:rPrChange>
              </w:rPr>
            </w:pPr>
            <w:r w:rsidRPr="00D5375F">
              <w:rPr>
                <w:rFonts w:ascii="Times New Roman" w:eastAsia="Times New Roman" w:hAnsi="Times New Roman" w:cs="Times New Roman"/>
                <w:color w:val="000000" w:themeColor="text1"/>
                <w:sz w:val="16"/>
                <w:szCs w:val="16"/>
                <w:rPrChange w:id="1145" w:author="Hunter Berberich" w:date="2024-07-08T16:53:00Z">
                  <w:rPr>
                    <w:rFonts w:eastAsia="Times New Roman"/>
                    <w:color w:val="000000" w:themeColor="text1"/>
                    <w:sz w:val="16"/>
                    <w:szCs w:val="16"/>
                  </w:rPr>
                </w:rPrChange>
              </w:rPr>
              <w:t>3.247e+00</w:t>
            </w:r>
          </w:p>
        </w:tc>
      </w:tr>
      <w:tr w:rsidR="00F20712" w:rsidRPr="00D5375F" w14:paraId="195A91E8" w14:textId="77777777" w:rsidTr="00F20712">
        <w:trPr>
          <w:trHeight w:val="302"/>
        </w:trPr>
        <w:tc>
          <w:tcPr>
            <w:cnfStyle w:val="001000000000" w:firstRow="0" w:lastRow="0" w:firstColumn="1" w:lastColumn="0" w:oddVBand="0" w:evenVBand="0" w:oddHBand="0" w:evenHBand="0" w:firstRowFirstColumn="0" w:firstRowLastColumn="0" w:lastRowFirstColumn="0" w:lastRowLastColumn="0"/>
            <w:tcW w:w="4125" w:type="dxa"/>
          </w:tcPr>
          <w:p w14:paraId="6F30657F" w14:textId="77777777" w:rsidR="4D78F5ED" w:rsidRPr="00D5375F" w:rsidRDefault="00236BE7" w:rsidP="008348A0">
            <w:pPr>
              <w:rPr>
                <w:rFonts w:ascii="Times New Roman" w:eastAsia="Times New Roman" w:hAnsi="Times New Roman" w:cs="Times New Roman"/>
                <w:sz w:val="16"/>
                <w:szCs w:val="16"/>
                <w:rPrChange w:id="1146"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147" w:author="Hunter Berberich" w:date="2024-07-08T16:53:00Z">
                  <w:rPr>
                    <w:rFonts w:eastAsia="Times New Roman"/>
                    <w:sz w:val="16"/>
                    <w:szCs w:val="16"/>
                  </w:rPr>
                </w:rPrChange>
              </w:rPr>
              <w:t>Total Tourists t</w:t>
            </w:r>
            <w:r w:rsidRPr="00D5375F">
              <w:rPr>
                <w:rFonts w:ascii="Times New Roman" w:eastAsia="Times New Roman" w:hAnsi="Times New Roman" w:cs="Times New Roman"/>
                <w:sz w:val="16"/>
                <w:szCs w:val="16"/>
                <w:vertAlign w:val="subscript"/>
                <w:rPrChange w:id="1148" w:author="Hunter Berberich" w:date="2024-07-08T16:53:00Z">
                  <w:rPr>
                    <w:rFonts w:eastAsia="Times New Roman"/>
                    <w:sz w:val="16"/>
                    <w:szCs w:val="16"/>
                    <w:vertAlign w:val="subscript"/>
                  </w:rPr>
                </w:rPrChange>
              </w:rPr>
              <w:t>-3</w:t>
            </w:r>
          </w:p>
        </w:tc>
        <w:tc>
          <w:tcPr>
            <w:tcW w:w="5354" w:type="dxa"/>
          </w:tcPr>
          <w:p w14:paraId="2EB2B871" w14:textId="77777777" w:rsidR="4D78F5ED"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6"/>
                <w:szCs w:val="16"/>
                <w:rPrChange w:id="1149" w:author="Hunter Berberich" w:date="2024-07-08T16:53:00Z">
                  <w:rPr>
                    <w:rFonts w:eastAsia="Times New Roman"/>
                    <w:color w:val="000000" w:themeColor="text1"/>
                    <w:sz w:val="16"/>
                    <w:szCs w:val="16"/>
                  </w:rPr>
                </w:rPrChange>
              </w:rPr>
            </w:pPr>
            <w:r w:rsidRPr="00D5375F">
              <w:rPr>
                <w:rFonts w:ascii="Times New Roman" w:eastAsia="Times New Roman" w:hAnsi="Times New Roman" w:cs="Times New Roman"/>
                <w:color w:val="000000" w:themeColor="text1"/>
                <w:sz w:val="16"/>
                <w:szCs w:val="16"/>
                <w:rPrChange w:id="1150" w:author="Hunter Berberich" w:date="2024-07-08T16:53:00Z">
                  <w:rPr>
                    <w:rFonts w:eastAsia="Times New Roman"/>
                    <w:color w:val="000000" w:themeColor="text1"/>
                    <w:sz w:val="16"/>
                    <w:szCs w:val="16"/>
                  </w:rPr>
                </w:rPrChange>
              </w:rPr>
              <w:t>-3.656e+00</w:t>
            </w:r>
          </w:p>
        </w:tc>
      </w:tr>
    </w:tbl>
    <w:p w14:paraId="429C365E" w14:textId="77777777" w:rsidR="4DEC3596" w:rsidRPr="00E61063" w:rsidRDefault="00236BE7" w:rsidP="008348A0">
      <w:pPr>
        <w:rPr>
          <w:rFonts w:ascii="Times New Roman" w:hAnsi="Times New Roman" w:cs="Times New Roman"/>
          <w:rPrChange w:id="1151" w:author="Hunter Berberich" w:date="2024-07-08T16:53:00Z">
            <w:rPr>
              <w:i/>
              <w:iCs/>
            </w:rPr>
          </w:rPrChange>
        </w:rPr>
      </w:pPr>
      <w:r w:rsidRPr="00E61063">
        <w:rPr>
          <w:rFonts w:ascii="Times New Roman" w:hAnsi="Times New Roman" w:cs="Times New Roman"/>
          <w:rPrChange w:id="1152" w:author="Hunter Berberich" w:date="2024-07-08T16:53:00Z">
            <w:rPr>
              <w:i/>
              <w:iCs/>
            </w:rPr>
          </w:rPrChange>
        </w:rPr>
        <w:t>Description: This table provides the coefficients for the parameters in the Time Lag Predictive Model, showing their impact on beer demand.</w:t>
      </w:r>
    </w:p>
    <w:p w14:paraId="7DDE79C1" w14:textId="77777777" w:rsidR="4D78F5ED" w:rsidRPr="00D5375F" w:rsidRDefault="00236BE7" w:rsidP="008348A0">
      <w:pPr>
        <w:rPr>
          <w:rFonts w:ascii="Times New Roman" w:hAnsi="Times New Roman" w:cs="Times New Roman"/>
          <w:rPrChange w:id="1153" w:author="Hunter Berberich" w:date="2024-07-08T16:53:00Z">
            <w:rPr/>
          </w:rPrChange>
        </w:rPr>
      </w:pPr>
      <w:r w:rsidRPr="00D5375F">
        <w:rPr>
          <w:rFonts w:ascii="Times New Roman" w:hAnsi="Times New Roman" w:cs="Times New Roman"/>
          <w:rPrChange w:id="1154" w:author="Hunter Berberich" w:date="2024-07-08T16:53:00Z">
            <w:rPr/>
          </w:rPrChange>
        </w:rPr>
        <w:t xml:space="preserve">Table 5b. </w:t>
      </w:r>
    </w:p>
    <w:p w14:paraId="5AF1D780" w14:textId="77777777" w:rsidR="4346225A" w:rsidRPr="00D5375F" w:rsidRDefault="00236BE7" w:rsidP="008348A0">
      <w:pPr>
        <w:rPr>
          <w:rFonts w:ascii="Times New Roman" w:hAnsi="Times New Roman" w:cs="Times New Roman"/>
          <w:i/>
          <w:iCs/>
          <w:rPrChange w:id="1155" w:author="Hunter Berberich" w:date="2024-07-08T16:53:00Z">
            <w:rPr>
              <w:i/>
              <w:iCs/>
            </w:rPr>
          </w:rPrChange>
        </w:rPr>
      </w:pPr>
      <w:r w:rsidRPr="00D5375F">
        <w:rPr>
          <w:rFonts w:ascii="Times New Roman" w:hAnsi="Times New Roman" w:cs="Times New Roman"/>
          <w:i/>
          <w:iCs/>
          <w:rPrChange w:id="1156" w:author="Hunter Berberich" w:date="2024-07-08T16:53:00Z">
            <w:rPr>
              <w:i/>
              <w:iCs/>
            </w:rPr>
          </w:rPrChange>
        </w:rPr>
        <w:t>Train Data Fit for Time Lag Predictive Model</w:t>
      </w:r>
    </w:p>
    <w:tbl>
      <w:tblPr>
        <w:tblStyle w:val="PlainTable5"/>
        <w:tblW w:w="0" w:type="auto"/>
        <w:tblLook w:val="04A0" w:firstRow="1" w:lastRow="0" w:firstColumn="1" w:lastColumn="0" w:noHBand="0" w:noVBand="1"/>
      </w:tblPr>
      <w:tblGrid>
        <w:gridCol w:w="4075"/>
        <w:gridCol w:w="5285"/>
      </w:tblGrid>
      <w:tr w:rsidR="00F20712" w:rsidRPr="00D5375F" w14:paraId="66A3DF9E" w14:textId="77777777" w:rsidTr="00F20712">
        <w:trPr>
          <w:cnfStyle w:val="100000000000" w:firstRow="1" w:lastRow="0" w:firstColumn="0" w:lastColumn="0" w:oddVBand="0" w:evenVBand="0" w:oddHBand="0" w:evenHBand="0" w:firstRowFirstColumn="0" w:firstRowLastColumn="0" w:lastRowFirstColumn="0" w:lastRowLastColumn="0"/>
          <w:trHeight w:val="302"/>
        </w:trPr>
        <w:tc>
          <w:tcPr>
            <w:cnfStyle w:val="001000000100" w:firstRow="0" w:lastRow="0" w:firstColumn="1" w:lastColumn="0" w:oddVBand="0" w:evenVBand="0" w:oddHBand="0" w:evenHBand="0" w:firstRowFirstColumn="1" w:firstRowLastColumn="0" w:lastRowFirstColumn="0" w:lastRowLastColumn="0"/>
            <w:tcW w:w="4125" w:type="dxa"/>
          </w:tcPr>
          <w:p w14:paraId="0AE5230B" w14:textId="77777777" w:rsidR="0912C376" w:rsidRPr="00D5375F" w:rsidRDefault="00236BE7" w:rsidP="008348A0">
            <w:pPr>
              <w:rPr>
                <w:rFonts w:ascii="Times New Roman" w:eastAsia="Times New Roman" w:hAnsi="Times New Roman" w:cs="Times New Roman"/>
                <w:sz w:val="20"/>
                <w:szCs w:val="20"/>
                <w:rPrChange w:id="1157" w:author="Hunter Berberich" w:date="2024-07-08T16:53:00Z">
                  <w:rPr>
                    <w:rFonts w:eastAsia="Times New Roman"/>
                    <w:sz w:val="20"/>
                    <w:szCs w:val="20"/>
                  </w:rPr>
                </w:rPrChange>
              </w:rPr>
            </w:pPr>
            <w:r w:rsidRPr="00D5375F">
              <w:rPr>
                <w:rFonts w:ascii="Times New Roman" w:eastAsia="Times New Roman" w:hAnsi="Times New Roman" w:cs="Times New Roman"/>
                <w:sz w:val="20"/>
                <w:szCs w:val="20"/>
                <w:rPrChange w:id="1158" w:author="Hunter Berberich" w:date="2024-07-08T16:53:00Z">
                  <w:rPr>
                    <w:rFonts w:eastAsia="Times New Roman"/>
                    <w:sz w:val="20"/>
                    <w:szCs w:val="20"/>
                  </w:rPr>
                </w:rPrChange>
              </w:rPr>
              <w:t>Metric</w:t>
            </w:r>
          </w:p>
        </w:tc>
        <w:tc>
          <w:tcPr>
            <w:tcW w:w="5354" w:type="dxa"/>
          </w:tcPr>
          <w:p w14:paraId="137E12CC" w14:textId="77777777" w:rsidR="0912C376" w:rsidRPr="00D5375F" w:rsidRDefault="00236BE7" w:rsidP="008348A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Change w:id="1159" w:author="Hunter Berberich" w:date="2024-07-08T16:53:00Z">
                  <w:rPr>
                    <w:rFonts w:eastAsia="Times New Roman"/>
                    <w:color w:val="000000" w:themeColor="text1"/>
                    <w:sz w:val="20"/>
                    <w:szCs w:val="20"/>
                  </w:rPr>
                </w:rPrChange>
              </w:rPr>
            </w:pPr>
            <w:r w:rsidRPr="00D5375F">
              <w:rPr>
                <w:rFonts w:ascii="Times New Roman" w:eastAsia="Times New Roman" w:hAnsi="Times New Roman" w:cs="Times New Roman"/>
                <w:color w:val="000000" w:themeColor="text1"/>
                <w:sz w:val="20"/>
                <w:szCs w:val="20"/>
                <w:rPrChange w:id="1160" w:author="Hunter Berberich" w:date="2024-07-08T16:53:00Z">
                  <w:rPr>
                    <w:rFonts w:eastAsia="Times New Roman"/>
                    <w:color w:val="000000" w:themeColor="text1"/>
                    <w:sz w:val="20"/>
                    <w:szCs w:val="20"/>
                  </w:rPr>
                </w:rPrChange>
              </w:rPr>
              <w:t>Value</w:t>
            </w:r>
          </w:p>
        </w:tc>
      </w:tr>
      <w:tr w:rsidR="00F20712" w:rsidRPr="00D5375F" w14:paraId="33FA84EC" w14:textId="77777777" w:rsidTr="00F2071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25" w:type="dxa"/>
          </w:tcPr>
          <w:p w14:paraId="37C6A37D" w14:textId="77777777" w:rsidR="043626C0" w:rsidRPr="00D5375F" w:rsidRDefault="00236BE7" w:rsidP="008348A0">
            <w:pPr>
              <w:rPr>
                <w:rFonts w:ascii="Times New Roman" w:eastAsia="Times New Roman" w:hAnsi="Times New Roman" w:cs="Times New Roman"/>
                <w:sz w:val="16"/>
                <w:szCs w:val="16"/>
                <w:rPrChange w:id="1161"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162" w:author="Hunter Berberich" w:date="2024-07-08T16:53:00Z">
                  <w:rPr>
                    <w:rFonts w:eastAsia="Times New Roman"/>
                    <w:sz w:val="16"/>
                    <w:szCs w:val="16"/>
                  </w:rPr>
                </w:rPrChange>
              </w:rPr>
              <w:t>Multiple R</w:t>
            </w:r>
            <w:r w:rsidRPr="00D5375F">
              <w:rPr>
                <w:rFonts w:ascii="Times New Roman" w:eastAsia="Times New Roman" w:hAnsi="Times New Roman" w:cs="Times New Roman"/>
                <w:sz w:val="16"/>
                <w:szCs w:val="16"/>
                <w:vertAlign w:val="superscript"/>
                <w:rPrChange w:id="1163" w:author="Hunter Berberich" w:date="2024-07-08T16:53:00Z">
                  <w:rPr>
                    <w:rFonts w:eastAsia="Times New Roman"/>
                    <w:sz w:val="16"/>
                    <w:szCs w:val="16"/>
                    <w:vertAlign w:val="superscript"/>
                  </w:rPr>
                </w:rPrChange>
              </w:rPr>
              <w:t>2</w:t>
            </w:r>
          </w:p>
        </w:tc>
        <w:tc>
          <w:tcPr>
            <w:tcW w:w="5354" w:type="dxa"/>
          </w:tcPr>
          <w:p w14:paraId="5A7ACC3F" w14:textId="77777777" w:rsidR="043626C0"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Change w:id="1164" w:author="Hunter Berberich" w:date="2024-07-08T16:53:00Z">
                  <w:rPr>
                    <w:rFonts w:eastAsia="Times New Roman"/>
                    <w:color w:val="000000" w:themeColor="text1"/>
                    <w:sz w:val="16"/>
                    <w:szCs w:val="16"/>
                  </w:rPr>
                </w:rPrChange>
              </w:rPr>
            </w:pPr>
            <w:r w:rsidRPr="00D5375F">
              <w:rPr>
                <w:rFonts w:ascii="Times New Roman" w:eastAsia="Times New Roman" w:hAnsi="Times New Roman" w:cs="Times New Roman"/>
                <w:color w:val="000000" w:themeColor="text1"/>
                <w:sz w:val="16"/>
                <w:szCs w:val="16"/>
                <w:rPrChange w:id="1165" w:author="Hunter Berberich" w:date="2024-07-08T16:53:00Z">
                  <w:rPr>
                    <w:rFonts w:eastAsia="Times New Roman"/>
                    <w:color w:val="000000" w:themeColor="text1"/>
                    <w:sz w:val="16"/>
                    <w:szCs w:val="16"/>
                  </w:rPr>
                </w:rPrChange>
              </w:rPr>
              <w:t>0.9755</w:t>
            </w:r>
          </w:p>
        </w:tc>
      </w:tr>
      <w:tr w:rsidR="00F20712" w:rsidRPr="00D5375F" w14:paraId="0EC2CEF3" w14:textId="77777777" w:rsidTr="00F20712">
        <w:trPr>
          <w:trHeight w:val="302"/>
        </w:trPr>
        <w:tc>
          <w:tcPr>
            <w:cnfStyle w:val="001000000000" w:firstRow="0" w:lastRow="0" w:firstColumn="1" w:lastColumn="0" w:oddVBand="0" w:evenVBand="0" w:oddHBand="0" w:evenHBand="0" w:firstRowFirstColumn="0" w:firstRowLastColumn="0" w:lastRowFirstColumn="0" w:lastRowLastColumn="0"/>
            <w:tcW w:w="4125" w:type="dxa"/>
          </w:tcPr>
          <w:p w14:paraId="2CCA2B20" w14:textId="77777777" w:rsidR="043626C0" w:rsidRPr="00D5375F" w:rsidRDefault="00236BE7" w:rsidP="008348A0">
            <w:pPr>
              <w:rPr>
                <w:rFonts w:ascii="Times New Roman" w:eastAsia="Times New Roman" w:hAnsi="Times New Roman" w:cs="Times New Roman"/>
                <w:sz w:val="16"/>
                <w:szCs w:val="16"/>
                <w:rPrChange w:id="1166"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167" w:author="Hunter Berberich" w:date="2024-07-08T16:53:00Z">
                  <w:rPr>
                    <w:rFonts w:eastAsia="Times New Roman"/>
                    <w:sz w:val="16"/>
                    <w:szCs w:val="16"/>
                  </w:rPr>
                </w:rPrChange>
              </w:rPr>
              <w:t>Adjusted R</w:t>
            </w:r>
            <w:r w:rsidRPr="00D5375F">
              <w:rPr>
                <w:rFonts w:ascii="Times New Roman" w:eastAsia="Times New Roman" w:hAnsi="Times New Roman" w:cs="Times New Roman"/>
                <w:sz w:val="16"/>
                <w:szCs w:val="16"/>
                <w:vertAlign w:val="superscript"/>
                <w:rPrChange w:id="1168" w:author="Hunter Berberich" w:date="2024-07-08T16:53:00Z">
                  <w:rPr>
                    <w:rFonts w:eastAsia="Times New Roman"/>
                    <w:sz w:val="16"/>
                    <w:szCs w:val="16"/>
                    <w:vertAlign w:val="superscript"/>
                  </w:rPr>
                </w:rPrChange>
              </w:rPr>
              <w:t>2</w:t>
            </w:r>
          </w:p>
        </w:tc>
        <w:tc>
          <w:tcPr>
            <w:tcW w:w="5354" w:type="dxa"/>
          </w:tcPr>
          <w:p w14:paraId="62E538D9" w14:textId="77777777" w:rsidR="043626C0"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6"/>
                <w:szCs w:val="16"/>
                <w:rPrChange w:id="1169" w:author="Hunter Berberich" w:date="2024-07-08T16:53:00Z">
                  <w:rPr>
                    <w:rFonts w:eastAsia="Times New Roman"/>
                    <w:color w:val="000000" w:themeColor="text1"/>
                    <w:sz w:val="16"/>
                    <w:szCs w:val="16"/>
                  </w:rPr>
                </w:rPrChange>
              </w:rPr>
            </w:pPr>
            <w:r w:rsidRPr="00D5375F">
              <w:rPr>
                <w:rFonts w:ascii="Times New Roman" w:eastAsia="Times New Roman" w:hAnsi="Times New Roman" w:cs="Times New Roman"/>
                <w:color w:val="000000" w:themeColor="text1"/>
                <w:sz w:val="16"/>
                <w:szCs w:val="16"/>
                <w:rPrChange w:id="1170" w:author="Hunter Berberich" w:date="2024-07-08T16:53:00Z">
                  <w:rPr>
                    <w:rFonts w:eastAsia="Times New Roman"/>
                    <w:color w:val="000000" w:themeColor="text1"/>
                    <w:sz w:val="16"/>
                    <w:szCs w:val="16"/>
                  </w:rPr>
                </w:rPrChange>
              </w:rPr>
              <w:t>0.9656</w:t>
            </w:r>
          </w:p>
        </w:tc>
      </w:tr>
      <w:tr w:rsidR="00F20712" w:rsidRPr="00D5375F" w14:paraId="0B0AAEA9" w14:textId="77777777" w:rsidTr="00F2071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25" w:type="dxa"/>
          </w:tcPr>
          <w:p w14:paraId="628A0C41" w14:textId="77777777" w:rsidR="043626C0" w:rsidRPr="00D5375F" w:rsidRDefault="00236BE7" w:rsidP="008348A0">
            <w:pPr>
              <w:rPr>
                <w:rFonts w:ascii="Times New Roman" w:eastAsia="Times New Roman" w:hAnsi="Times New Roman" w:cs="Times New Roman"/>
                <w:sz w:val="16"/>
                <w:szCs w:val="16"/>
                <w:rPrChange w:id="1171"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172" w:author="Hunter Berberich" w:date="2024-07-08T16:53:00Z">
                  <w:rPr>
                    <w:rFonts w:eastAsia="Times New Roman"/>
                    <w:sz w:val="16"/>
                    <w:szCs w:val="16"/>
                  </w:rPr>
                </w:rPrChange>
              </w:rPr>
              <w:t>F-statistic</w:t>
            </w:r>
          </w:p>
        </w:tc>
        <w:tc>
          <w:tcPr>
            <w:tcW w:w="5354" w:type="dxa"/>
          </w:tcPr>
          <w:p w14:paraId="6504FA7E" w14:textId="77777777" w:rsidR="043626C0"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Change w:id="1173" w:author="Hunter Berberich" w:date="2024-07-08T16:53:00Z">
                  <w:rPr>
                    <w:rFonts w:eastAsia="Times New Roman"/>
                    <w:color w:val="000000" w:themeColor="text1"/>
                    <w:sz w:val="16"/>
                    <w:szCs w:val="16"/>
                  </w:rPr>
                </w:rPrChange>
              </w:rPr>
            </w:pPr>
            <w:r w:rsidRPr="00D5375F">
              <w:rPr>
                <w:rFonts w:ascii="Times New Roman" w:eastAsia="Times New Roman" w:hAnsi="Times New Roman" w:cs="Times New Roman"/>
                <w:color w:val="000000" w:themeColor="text1"/>
                <w:sz w:val="16"/>
                <w:szCs w:val="16"/>
                <w:rPrChange w:id="1174" w:author="Hunter Berberich" w:date="2024-07-08T16:53:00Z">
                  <w:rPr>
                    <w:rFonts w:eastAsia="Times New Roman"/>
                    <w:color w:val="000000" w:themeColor="text1"/>
                    <w:sz w:val="16"/>
                    <w:szCs w:val="16"/>
                  </w:rPr>
                </w:rPrChange>
              </w:rPr>
              <w:t>98.37</w:t>
            </w:r>
          </w:p>
        </w:tc>
      </w:tr>
      <w:tr w:rsidR="00F20712" w:rsidRPr="00D5375F" w14:paraId="0EE1D117" w14:textId="77777777" w:rsidTr="00F20712">
        <w:trPr>
          <w:trHeight w:val="302"/>
        </w:trPr>
        <w:tc>
          <w:tcPr>
            <w:cnfStyle w:val="001000000000" w:firstRow="0" w:lastRow="0" w:firstColumn="1" w:lastColumn="0" w:oddVBand="0" w:evenVBand="0" w:oddHBand="0" w:evenHBand="0" w:firstRowFirstColumn="0" w:firstRowLastColumn="0" w:lastRowFirstColumn="0" w:lastRowLastColumn="0"/>
            <w:tcW w:w="4125" w:type="dxa"/>
          </w:tcPr>
          <w:p w14:paraId="33DB38AD" w14:textId="77777777" w:rsidR="043626C0" w:rsidRPr="00D5375F" w:rsidRDefault="00236BE7" w:rsidP="008348A0">
            <w:pPr>
              <w:rPr>
                <w:rFonts w:ascii="Times New Roman" w:eastAsia="Times New Roman" w:hAnsi="Times New Roman" w:cs="Times New Roman"/>
                <w:sz w:val="16"/>
                <w:szCs w:val="16"/>
                <w:rPrChange w:id="1175"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176" w:author="Hunter Berberich" w:date="2024-07-08T16:53:00Z">
                  <w:rPr>
                    <w:rFonts w:eastAsia="Times New Roman"/>
                    <w:sz w:val="16"/>
                    <w:szCs w:val="16"/>
                  </w:rPr>
                </w:rPrChange>
              </w:rPr>
              <w:t>p-value</w:t>
            </w:r>
          </w:p>
        </w:tc>
        <w:tc>
          <w:tcPr>
            <w:tcW w:w="5354" w:type="dxa"/>
          </w:tcPr>
          <w:p w14:paraId="7C1A0FEC" w14:textId="77777777" w:rsidR="043626C0"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6"/>
                <w:szCs w:val="16"/>
                <w:rPrChange w:id="1177" w:author="Hunter Berberich" w:date="2024-07-08T16:53:00Z">
                  <w:rPr>
                    <w:rFonts w:eastAsia="Times New Roman"/>
                    <w:color w:val="000000" w:themeColor="text1"/>
                    <w:sz w:val="16"/>
                    <w:szCs w:val="16"/>
                  </w:rPr>
                </w:rPrChange>
              </w:rPr>
            </w:pPr>
            <w:r w:rsidRPr="00D5375F">
              <w:rPr>
                <w:rFonts w:ascii="Times New Roman" w:eastAsia="Times New Roman" w:hAnsi="Times New Roman" w:cs="Times New Roman"/>
                <w:color w:val="000000" w:themeColor="text1"/>
                <w:sz w:val="16"/>
                <w:szCs w:val="16"/>
                <w:rPrChange w:id="1178" w:author="Hunter Berberich" w:date="2024-07-08T16:53:00Z">
                  <w:rPr>
                    <w:rFonts w:eastAsia="Times New Roman"/>
                    <w:color w:val="000000" w:themeColor="text1"/>
                    <w:sz w:val="16"/>
                    <w:szCs w:val="16"/>
                  </w:rPr>
                </w:rPrChange>
              </w:rPr>
              <w:t>&lt; 2.2e-16</w:t>
            </w:r>
          </w:p>
        </w:tc>
      </w:tr>
    </w:tbl>
    <w:p w14:paraId="081F18AE" w14:textId="77777777" w:rsidR="357D196D" w:rsidRPr="00E61063" w:rsidRDefault="00236BE7" w:rsidP="008348A0">
      <w:pPr>
        <w:rPr>
          <w:rFonts w:ascii="Times New Roman" w:hAnsi="Times New Roman" w:cs="Times New Roman"/>
          <w:rPrChange w:id="1179" w:author="Hunter Berberich" w:date="2024-07-08T16:53:00Z">
            <w:rPr>
              <w:i/>
              <w:iCs/>
            </w:rPr>
          </w:rPrChange>
        </w:rPr>
      </w:pPr>
      <w:r w:rsidRPr="00E61063">
        <w:rPr>
          <w:rFonts w:ascii="Times New Roman" w:hAnsi="Times New Roman" w:cs="Times New Roman"/>
          <w:rPrChange w:id="1180" w:author="Hunter Berberich" w:date="2024-07-08T16:53:00Z">
            <w:rPr>
              <w:i/>
              <w:iCs/>
            </w:rPr>
          </w:rPrChange>
        </w:rPr>
        <w:t>Description: This table presents the fit metrics for the training data using the Time Lag Predictive Model.</w:t>
      </w:r>
    </w:p>
    <w:p w14:paraId="2C027CF7" w14:textId="77777777" w:rsidR="34BD9103" w:rsidRPr="00D5375F" w:rsidRDefault="00236BE7" w:rsidP="008348A0">
      <w:pPr>
        <w:rPr>
          <w:rFonts w:ascii="Times New Roman" w:hAnsi="Times New Roman" w:cs="Times New Roman"/>
          <w:rPrChange w:id="1181" w:author="Hunter Berberich" w:date="2024-07-08T16:53:00Z">
            <w:rPr/>
          </w:rPrChange>
        </w:rPr>
      </w:pPr>
      <w:r w:rsidRPr="00D5375F">
        <w:rPr>
          <w:rFonts w:ascii="Times New Roman" w:hAnsi="Times New Roman" w:cs="Times New Roman"/>
          <w:rPrChange w:id="1182" w:author="Hunter Berberich" w:date="2024-07-08T16:53:00Z">
            <w:rPr/>
          </w:rPrChange>
        </w:rPr>
        <w:t xml:space="preserve">Table 5c. </w:t>
      </w:r>
    </w:p>
    <w:p w14:paraId="7680DA95" w14:textId="77777777" w:rsidR="34BD9103" w:rsidRPr="00D5375F" w:rsidRDefault="00236BE7" w:rsidP="008348A0">
      <w:pPr>
        <w:rPr>
          <w:rFonts w:ascii="Times New Roman" w:hAnsi="Times New Roman" w:cs="Times New Roman"/>
          <w:i/>
          <w:iCs/>
          <w:rPrChange w:id="1183" w:author="Hunter Berberich" w:date="2024-07-08T16:53:00Z">
            <w:rPr>
              <w:i/>
              <w:iCs/>
            </w:rPr>
          </w:rPrChange>
        </w:rPr>
      </w:pPr>
      <w:r w:rsidRPr="00D5375F">
        <w:rPr>
          <w:rFonts w:ascii="Times New Roman" w:hAnsi="Times New Roman" w:cs="Times New Roman"/>
          <w:i/>
          <w:iCs/>
          <w:rPrChange w:id="1184" w:author="Hunter Berberich" w:date="2024-07-08T16:53:00Z">
            <w:rPr>
              <w:i/>
              <w:iCs/>
            </w:rPr>
          </w:rPrChange>
        </w:rPr>
        <w:t>Test Data Fit for Time Lag Predictive Model</w:t>
      </w:r>
    </w:p>
    <w:tbl>
      <w:tblPr>
        <w:tblStyle w:val="PlainTable5"/>
        <w:tblW w:w="0" w:type="auto"/>
        <w:tblLook w:val="04A0" w:firstRow="1" w:lastRow="0" w:firstColumn="1" w:lastColumn="0" w:noHBand="0" w:noVBand="1"/>
      </w:tblPr>
      <w:tblGrid>
        <w:gridCol w:w="4074"/>
        <w:gridCol w:w="5286"/>
      </w:tblGrid>
      <w:tr w:rsidR="00F20712" w:rsidRPr="00D5375F" w14:paraId="24E332E7" w14:textId="77777777" w:rsidTr="00F20712">
        <w:trPr>
          <w:cnfStyle w:val="100000000000" w:firstRow="1" w:lastRow="0" w:firstColumn="0" w:lastColumn="0" w:oddVBand="0" w:evenVBand="0" w:oddHBand="0" w:evenHBand="0" w:firstRowFirstColumn="0" w:firstRowLastColumn="0" w:lastRowFirstColumn="0" w:lastRowLastColumn="0"/>
          <w:trHeight w:val="302"/>
        </w:trPr>
        <w:tc>
          <w:tcPr>
            <w:cnfStyle w:val="001000000100" w:firstRow="0" w:lastRow="0" w:firstColumn="1" w:lastColumn="0" w:oddVBand="0" w:evenVBand="0" w:oddHBand="0" w:evenHBand="0" w:firstRowFirstColumn="1" w:firstRowLastColumn="0" w:lastRowFirstColumn="0" w:lastRowLastColumn="0"/>
            <w:tcW w:w="4125" w:type="dxa"/>
          </w:tcPr>
          <w:p w14:paraId="484E7193" w14:textId="77777777" w:rsidR="40DD9327" w:rsidRPr="00D5375F" w:rsidRDefault="00236BE7" w:rsidP="008348A0">
            <w:pPr>
              <w:rPr>
                <w:rFonts w:ascii="Times New Roman" w:eastAsia="Times New Roman" w:hAnsi="Times New Roman" w:cs="Times New Roman"/>
                <w:sz w:val="20"/>
                <w:szCs w:val="20"/>
                <w:rPrChange w:id="1185" w:author="Hunter Berberich" w:date="2024-07-08T16:53:00Z">
                  <w:rPr>
                    <w:rFonts w:eastAsia="Times New Roman"/>
                    <w:sz w:val="20"/>
                    <w:szCs w:val="20"/>
                  </w:rPr>
                </w:rPrChange>
              </w:rPr>
            </w:pPr>
            <w:r w:rsidRPr="00D5375F">
              <w:rPr>
                <w:rFonts w:ascii="Times New Roman" w:eastAsia="Times New Roman" w:hAnsi="Times New Roman" w:cs="Times New Roman"/>
                <w:sz w:val="20"/>
                <w:szCs w:val="20"/>
                <w:rPrChange w:id="1186" w:author="Hunter Berberich" w:date="2024-07-08T16:53:00Z">
                  <w:rPr>
                    <w:rFonts w:eastAsia="Times New Roman"/>
                    <w:sz w:val="20"/>
                    <w:szCs w:val="20"/>
                  </w:rPr>
                </w:rPrChange>
              </w:rPr>
              <w:t>Metric</w:t>
            </w:r>
          </w:p>
        </w:tc>
        <w:tc>
          <w:tcPr>
            <w:tcW w:w="5354" w:type="dxa"/>
          </w:tcPr>
          <w:p w14:paraId="04680061" w14:textId="77777777" w:rsidR="40DD9327" w:rsidRPr="00D5375F" w:rsidRDefault="00236BE7" w:rsidP="008348A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Change w:id="1187" w:author="Hunter Berberich" w:date="2024-07-08T16:53:00Z">
                  <w:rPr>
                    <w:rFonts w:eastAsia="Times New Roman"/>
                    <w:color w:val="000000" w:themeColor="text1"/>
                    <w:sz w:val="20"/>
                    <w:szCs w:val="20"/>
                  </w:rPr>
                </w:rPrChange>
              </w:rPr>
            </w:pPr>
            <w:r w:rsidRPr="00D5375F">
              <w:rPr>
                <w:rFonts w:ascii="Times New Roman" w:eastAsia="Times New Roman" w:hAnsi="Times New Roman" w:cs="Times New Roman"/>
                <w:color w:val="000000" w:themeColor="text1"/>
                <w:sz w:val="20"/>
                <w:szCs w:val="20"/>
                <w:rPrChange w:id="1188" w:author="Hunter Berberich" w:date="2024-07-08T16:53:00Z">
                  <w:rPr>
                    <w:rFonts w:eastAsia="Times New Roman"/>
                    <w:color w:val="000000" w:themeColor="text1"/>
                    <w:sz w:val="20"/>
                    <w:szCs w:val="20"/>
                  </w:rPr>
                </w:rPrChange>
              </w:rPr>
              <w:t>Value</w:t>
            </w:r>
          </w:p>
        </w:tc>
      </w:tr>
      <w:tr w:rsidR="00F20712" w:rsidRPr="00D5375F" w14:paraId="04D4589E" w14:textId="77777777" w:rsidTr="00F2071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25" w:type="dxa"/>
          </w:tcPr>
          <w:p w14:paraId="3B247B18" w14:textId="77777777" w:rsidR="043626C0" w:rsidRPr="00D5375F" w:rsidRDefault="00236BE7" w:rsidP="008348A0">
            <w:pPr>
              <w:rPr>
                <w:rFonts w:ascii="Times New Roman" w:eastAsia="Times New Roman" w:hAnsi="Times New Roman" w:cs="Times New Roman"/>
                <w:sz w:val="16"/>
                <w:szCs w:val="16"/>
                <w:rPrChange w:id="1189"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190" w:author="Hunter Berberich" w:date="2024-07-08T16:53:00Z">
                  <w:rPr>
                    <w:rFonts w:eastAsia="Times New Roman"/>
                    <w:sz w:val="16"/>
                    <w:szCs w:val="16"/>
                  </w:rPr>
                </w:rPrChange>
              </w:rPr>
              <w:t>RMSE</w:t>
            </w:r>
          </w:p>
        </w:tc>
        <w:tc>
          <w:tcPr>
            <w:tcW w:w="5354" w:type="dxa"/>
          </w:tcPr>
          <w:p w14:paraId="019323E2" w14:textId="77777777" w:rsidR="043626C0"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Change w:id="1191" w:author="Hunter Berberich" w:date="2024-07-08T16:53:00Z">
                  <w:rPr>
                    <w:rFonts w:eastAsia="Times New Roman"/>
                    <w:color w:val="000000" w:themeColor="text1"/>
                    <w:sz w:val="16"/>
                    <w:szCs w:val="16"/>
                  </w:rPr>
                </w:rPrChange>
              </w:rPr>
            </w:pPr>
            <w:r w:rsidRPr="00D5375F">
              <w:rPr>
                <w:rFonts w:ascii="Times New Roman" w:eastAsia="Times New Roman" w:hAnsi="Times New Roman" w:cs="Times New Roman"/>
                <w:color w:val="000000" w:themeColor="text1"/>
                <w:sz w:val="16"/>
                <w:szCs w:val="16"/>
                <w:rPrChange w:id="1192" w:author="Hunter Berberich" w:date="2024-07-08T16:53:00Z">
                  <w:rPr>
                    <w:rFonts w:eastAsia="Times New Roman"/>
                    <w:color w:val="000000" w:themeColor="text1"/>
                    <w:sz w:val="16"/>
                    <w:szCs w:val="16"/>
                  </w:rPr>
                </w:rPrChange>
              </w:rPr>
              <w:t>2.940e+06</w:t>
            </w:r>
          </w:p>
        </w:tc>
      </w:tr>
      <w:tr w:rsidR="00F20712" w:rsidRPr="00D5375F" w14:paraId="4C868E11" w14:textId="77777777" w:rsidTr="00F20712">
        <w:trPr>
          <w:trHeight w:val="302"/>
        </w:trPr>
        <w:tc>
          <w:tcPr>
            <w:cnfStyle w:val="001000000000" w:firstRow="0" w:lastRow="0" w:firstColumn="1" w:lastColumn="0" w:oddVBand="0" w:evenVBand="0" w:oddHBand="0" w:evenHBand="0" w:firstRowFirstColumn="0" w:firstRowLastColumn="0" w:lastRowFirstColumn="0" w:lastRowLastColumn="0"/>
            <w:tcW w:w="4125" w:type="dxa"/>
          </w:tcPr>
          <w:p w14:paraId="61584BC3" w14:textId="77777777" w:rsidR="043626C0" w:rsidRPr="00D5375F" w:rsidRDefault="00236BE7" w:rsidP="008348A0">
            <w:pPr>
              <w:rPr>
                <w:rFonts w:ascii="Times New Roman" w:eastAsia="Times New Roman" w:hAnsi="Times New Roman" w:cs="Times New Roman"/>
                <w:sz w:val="16"/>
                <w:szCs w:val="16"/>
                <w:rPrChange w:id="1193"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194" w:author="Hunter Berberich" w:date="2024-07-08T16:53:00Z">
                  <w:rPr>
                    <w:rFonts w:eastAsia="Times New Roman"/>
                    <w:sz w:val="16"/>
                    <w:szCs w:val="16"/>
                  </w:rPr>
                </w:rPrChange>
              </w:rPr>
              <w:t>MAE</w:t>
            </w:r>
          </w:p>
        </w:tc>
        <w:tc>
          <w:tcPr>
            <w:tcW w:w="5354" w:type="dxa"/>
          </w:tcPr>
          <w:p w14:paraId="135F5D2F" w14:textId="77777777" w:rsidR="043626C0" w:rsidRPr="00D5375F" w:rsidRDefault="00236BE7" w:rsidP="008348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6"/>
                <w:szCs w:val="16"/>
                <w:rPrChange w:id="1195" w:author="Hunter Berberich" w:date="2024-07-08T16:53:00Z">
                  <w:rPr>
                    <w:rFonts w:eastAsia="Times New Roman"/>
                    <w:color w:val="000000" w:themeColor="text1"/>
                    <w:sz w:val="16"/>
                    <w:szCs w:val="16"/>
                  </w:rPr>
                </w:rPrChange>
              </w:rPr>
            </w:pPr>
            <w:r w:rsidRPr="00D5375F">
              <w:rPr>
                <w:rFonts w:ascii="Times New Roman" w:eastAsia="Times New Roman" w:hAnsi="Times New Roman" w:cs="Times New Roman"/>
                <w:color w:val="000000" w:themeColor="text1"/>
                <w:sz w:val="16"/>
                <w:szCs w:val="16"/>
                <w:rPrChange w:id="1196" w:author="Hunter Berberich" w:date="2024-07-08T16:53:00Z">
                  <w:rPr>
                    <w:rFonts w:eastAsia="Times New Roman"/>
                    <w:color w:val="000000" w:themeColor="text1"/>
                    <w:sz w:val="16"/>
                    <w:szCs w:val="16"/>
                  </w:rPr>
                </w:rPrChange>
              </w:rPr>
              <w:t>2.293e+06</w:t>
            </w:r>
          </w:p>
        </w:tc>
      </w:tr>
      <w:tr w:rsidR="00F20712" w:rsidRPr="00D5375F" w14:paraId="62DA4AFE" w14:textId="77777777" w:rsidTr="00F2071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25" w:type="dxa"/>
          </w:tcPr>
          <w:p w14:paraId="610512A4" w14:textId="77777777" w:rsidR="043626C0" w:rsidRPr="00D5375F" w:rsidRDefault="00236BE7" w:rsidP="008348A0">
            <w:pPr>
              <w:rPr>
                <w:rFonts w:ascii="Times New Roman" w:eastAsia="Times New Roman" w:hAnsi="Times New Roman" w:cs="Times New Roman"/>
                <w:sz w:val="16"/>
                <w:szCs w:val="16"/>
                <w:rPrChange w:id="1197" w:author="Hunter Berberich" w:date="2024-07-08T16:53:00Z">
                  <w:rPr>
                    <w:rFonts w:eastAsia="Times New Roman"/>
                    <w:sz w:val="16"/>
                    <w:szCs w:val="16"/>
                  </w:rPr>
                </w:rPrChange>
              </w:rPr>
            </w:pPr>
            <w:r w:rsidRPr="00D5375F">
              <w:rPr>
                <w:rFonts w:ascii="Times New Roman" w:eastAsia="Times New Roman" w:hAnsi="Times New Roman" w:cs="Times New Roman"/>
                <w:sz w:val="16"/>
                <w:szCs w:val="16"/>
                <w:rPrChange w:id="1198" w:author="Hunter Berberich" w:date="2024-07-08T16:53:00Z">
                  <w:rPr>
                    <w:rFonts w:eastAsia="Times New Roman"/>
                    <w:sz w:val="16"/>
                    <w:szCs w:val="16"/>
                  </w:rPr>
                </w:rPrChange>
              </w:rPr>
              <w:t>R</w:t>
            </w:r>
            <w:r w:rsidRPr="00D5375F">
              <w:rPr>
                <w:rFonts w:ascii="Times New Roman" w:eastAsia="Times New Roman" w:hAnsi="Times New Roman" w:cs="Times New Roman"/>
                <w:sz w:val="16"/>
                <w:szCs w:val="16"/>
                <w:vertAlign w:val="superscript"/>
                <w:rPrChange w:id="1199" w:author="Hunter Berberich" w:date="2024-07-08T16:53:00Z">
                  <w:rPr>
                    <w:rFonts w:eastAsia="Times New Roman"/>
                    <w:sz w:val="16"/>
                    <w:szCs w:val="16"/>
                    <w:vertAlign w:val="superscript"/>
                  </w:rPr>
                </w:rPrChange>
              </w:rPr>
              <w:t>2</w:t>
            </w:r>
          </w:p>
        </w:tc>
        <w:tc>
          <w:tcPr>
            <w:tcW w:w="5354" w:type="dxa"/>
          </w:tcPr>
          <w:p w14:paraId="1AA91012" w14:textId="77777777" w:rsidR="043626C0" w:rsidRPr="00D5375F" w:rsidRDefault="00236BE7" w:rsidP="008348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Change w:id="1200" w:author="Hunter Berberich" w:date="2024-07-08T16:53:00Z">
                  <w:rPr>
                    <w:rFonts w:eastAsia="Times New Roman"/>
                    <w:color w:val="000000" w:themeColor="text1"/>
                    <w:sz w:val="16"/>
                    <w:szCs w:val="16"/>
                  </w:rPr>
                </w:rPrChange>
              </w:rPr>
            </w:pPr>
            <w:r w:rsidRPr="00D5375F">
              <w:rPr>
                <w:rFonts w:ascii="Times New Roman" w:eastAsia="Times New Roman" w:hAnsi="Times New Roman" w:cs="Times New Roman"/>
                <w:color w:val="000000" w:themeColor="text1"/>
                <w:sz w:val="16"/>
                <w:szCs w:val="16"/>
                <w:rPrChange w:id="1201" w:author="Hunter Berberich" w:date="2024-07-08T16:53:00Z">
                  <w:rPr>
                    <w:rFonts w:eastAsia="Times New Roman"/>
                    <w:color w:val="000000" w:themeColor="text1"/>
                    <w:sz w:val="16"/>
                    <w:szCs w:val="16"/>
                  </w:rPr>
                </w:rPrChange>
              </w:rPr>
              <w:t>0.9818</w:t>
            </w:r>
          </w:p>
        </w:tc>
      </w:tr>
    </w:tbl>
    <w:p w14:paraId="6B7BE4E9" w14:textId="77777777" w:rsidR="043626C0" w:rsidRPr="00D5375F" w:rsidRDefault="043626C0" w:rsidP="008348A0">
      <w:pPr>
        <w:rPr>
          <w:rFonts w:ascii="Times New Roman" w:hAnsi="Times New Roman" w:cs="Times New Roman"/>
          <w:rPrChange w:id="1202" w:author="Hunter Berberich" w:date="2024-07-08T16:53:00Z">
            <w:rPr/>
          </w:rPrChange>
        </w:rPr>
      </w:pPr>
    </w:p>
    <w:p w14:paraId="0B09BB67" w14:textId="77777777" w:rsidR="1F2C466C" w:rsidRPr="00E61063" w:rsidRDefault="00236BE7" w:rsidP="008348A0">
      <w:pPr>
        <w:rPr>
          <w:rFonts w:ascii="Times New Roman" w:hAnsi="Times New Roman" w:cs="Times New Roman"/>
          <w:rPrChange w:id="1203" w:author="Hunter Berberich" w:date="2024-07-08T16:53:00Z">
            <w:rPr>
              <w:i/>
              <w:iCs/>
            </w:rPr>
          </w:rPrChange>
        </w:rPr>
      </w:pPr>
      <w:r w:rsidRPr="00E61063">
        <w:rPr>
          <w:rFonts w:ascii="Times New Roman" w:hAnsi="Times New Roman" w:cs="Times New Roman"/>
          <w:rPrChange w:id="1204" w:author="Hunter Berberich" w:date="2024-07-08T16:53:00Z">
            <w:rPr>
              <w:i/>
              <w:iCs/>
            </w:rPr>
          </w:rPrChange>
        </w:rPr>
        <w:t>Description: This table presents the performance metrics for the test data using the Time Lag Predictive Model.</w:t>
      </w:r>
    </w:p>
    <w:p w14:paraId="0F672288" w14:textId="77777777" w:rsidR="043626C0" w:rsidRPr="00D5375F" w:rsidRDefault="043626C0" w:rsidP="008348A0">
      <w:pPr>
        <w:rPr>
          <w:rFonts w:ascii="Times New Roman" w:hAnsi="Times New Roman" w:cs="Times New Roman"/>
          <w:rPrChange w:id="1205" w:author="Hunter Berberich" w:date="2024-07-08T16:53:00Z">
            <w:rPr/>
          </w:rPrChange>
        </w:rPr>
      </w:pPr>
    </w:p>
    <w:p w14:paraId="6417F14D" w14:textId="5839252B" w:rsidR="043626C0" w:rsidRPr="00D5375F" w:rsidRDefault="043626C0" w:rsidP="1D647C40">
      <w:pPr>
        <w:rPr>
          <w:rFonts w:ascii="Times New Roman" w:hAnsi="Times New Roman" w:cs="Times New Roman"/>
          <w:sz w:val="26"/>
          <w:szCs w:val="26"/>
          <w:rPrChange w:id="1206" w:author="Hunter Berberich" w:date="2024-07-08T16:53:00Z">
            <w:rPr>
              <w:sz w:val="26"/>
              <w:szCs w:val="26"/>
            </w:rPr>
          </w:rPrChange>
        </w:rPr>
      </w:pPr>
    </w:p>
    <w:sectPr w:rsidR="043626C0" w:rsidRPr="00D5375F" w:rsidSect="00735E7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57E05" w14:textId="77777777" w:rsidR="00631062" w:rsidRDefault="00631062">
      <w:r>
        <w:separator/>
      </w:r>
    </w:p>
  </w:endnote>
  <w:endnote w:type="continuationSeparator" w:id="0">
    <w:p w14:paraId="4EF53610" w14:textId="77777777" w:rsidR="00631062" w:rsidRDefault="00631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5402626"/>
      <w:docPartObj>
        <w:docPartGallery w:val="Page Numbers (Bottom of Page)"/>
        <w:docPartUnique/>
      </w:docPartObj>
    </w:sdtPr>
    <w:sdtContent>
      <w:p w14:paraId="394555B2" w14:textId="77777777" w:rsidR="00BB087B" w:rsidRDefault="00236BE7" w:rsidP="001313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000000">
          <w:rPr>
            <w:rStyle w:val="PageNumber"/>
          </w:rPr>
          <w:fldChar w:fldCharType="separate"/>
        </w:r>
        <w:r>
          <w:rPr>
            <w:rStyle w:val="PageNumber"/>
          </w:rPr>
          <w:fldChar w:fldCharType="end"/>
        </w:r>
      </w:p>
    </w:sdtContent>
  </w:sdt>
  <w:p w14:paraId="33F57331" w14:textId="77777777" w:rsidR="00BB087B" w:rsidRDefault="00BB087B" w:rsidP="00BB08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684197"/>
      <w:docPartObj>
        <w:docPartGallery w:val="Page Numbers (Bottom of Page)"/>
        <w:docPartUnique/>
      </w:docPartObj>
    </w:sdtPr>
    <w:sdtContent>
      <w:p w14:paraId="4014951A" w14:textId="77777777" w:rsidR="00BB087B" w:rsidRDefault="00236BE7" w:rsidP="001313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75376">
          <w:rPr>
            <w:rStyle w:val="PageNumber"/>
            <w:noProof/>
          </w:rPr>
          <w:t>2</w:t>
        </w:r>
        <w:r>
          <w:rPr>
            <w:rStyle w:val="PageNumber"/>
          </w:rPr>
          <w:fldChar w:fldCharType="end"/>
        </w:r>
      </w:p>
    </w:sdtContent>
  </w:sdt>
  <w:p w14:paraId="70A8E8C0" w14:textId="77777777" w:rsidR="00BB087B" w:rsidRDefault="00BB087B" w:rsidP="00BB087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F20712" w14:paraId="5B35741E" w14:textId="77777777" w:rsidTr="4C550327">
      <w:trPr>
        <w:trHeight w:val="300"/>
      </w:trPr>
      <w:tc>
        <w:tcPr>
          <w:tcW w:w="3120" w:type="dxa"/>
        </w:tcPr>
        <w:p w14:paraId="51F499A5" w14:textId="77777777" w:rsidR="4C550327" w:rsidRDefault="4C550327" w:rsidP="4C550327">
          <w:pPr>
            <w:pStyle w:val="Header"/>
            <w:ind w:left="-115"/>
          </w:pPr>
        </w:p>
      </w:tc>
      <w:tc>
        <w:tcPr>
          <w:tcW w:w="3120" w:type="dxa"/>
        </w:tcPr>
        <w:p w14:paraId="2FB71F0B" w14:textId="77777777" w:rsidR="4C550327" w:rsidRDefault="4C550327" w:rsidP="4C550327">
          <w:pPr>
            <w:pStyle w:val="Header"/>
            <w:jc w:val="center"/>
          </w:pPr>
        </w:p>
      </w:tc>
      <w:tc>
        <w:tcPr>
          <w:tcW w:w="3120" w:type="dxa"/>
        </w:tcPr>
        <w:p w14:paraId="1F2EA325" w14:textId="77777777" w:rsidR="4C550327" w:rsidRDefault="4C550327" w:rsidP="4C550327">
          <w:pPr>
            <w:pStyle w:val="Header"/>
            <w:ind w:right="-115"/>
            <w:jc w:val="right"/>
          </w:pPr>
        </w:p>
      </w:tc>
    </w:tr>
  </w:tbl>
  <w:p w14:paraId="2CB48D26" w14:textId="77777777" w:rsidR="4C550327" w:rsidRDefault="4C550327" w:rsidP="4C550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448CE" w14:textId="77777777" w:rsidR="00631062" w:rsidRDefault="00631062">
      <w:r>
        <w:separator/>
      </w:r>
    </w:p>
  </w:footnote>
  <w:footnote w:type="continuationSeparator" w:id="0">
    <w:p w14:paraId="544878A4" w14:textId="77777777" w:rsidR="00631062" w:rsidRDefault="006310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1119B" w14:textId="77777777" w:rsidR="00735E79" w:rsidRDefault="00735E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B3472" w14:textId="1D258067" w:rsidR="005531BE" w:rsidRPr="005531BE" w:rsidRDefault="008348A0">
    <w:pPr>
      <w:pStyle w:val="Header"/>
      <w:rPr>
        <w:rFonts w:ascii="Times New Roman" w:hAnsi="Times New Roman" w:cs="Times New Roman"/>
      </w:rPr>
    </w:pPr>
    <w:r>
      <w:rPr>
        <w:rFonts w:ascii="Times New Roman" w:hAnsi="Times New Roman" w:cs="Times New Roman"/>
      </w:rPr>
      <w:t>BAN 840</w:t>
    </w:r>
    <w:r>
      <w:rPr>
        <w:rFonts w:ascii="Times New Roman" w:hAnsi="Times New Roman" w:cs="Times New Roman"/>
      </w:rPr>
      <w:tab/>
    </w:r>
    <w:r w:rsidR="005531BE" w:rsidRPr="005531BE">
      <w:rPr>
        <w:rFonts w:ascii="Times New Roman" w:hAnsi="Times New Roman" w:cs="Times New Roman"/>
      </w:rPr>
      <w:t>Forecasting Beer Demand</w:t>
    </w:r>
    <w:r>
      <w:rPr>
        <w:rFonts w:ascii="Times New Roman" w:hAnsi="Times New Roman" w:cs="Times New Roman"/>
      </w:rPr>
      <w:t xml:space="preserve"> </w:t>
    </w:r>
    <w:r>
      <w:rPr>
        <w:rFonts w:ascii="Times New Roman" w:hAnsi="Times New Roman" w:cs="Times New Roman"/>
      </w:rPr>
      <w:tab/>
    </w:r>
    <w:r w:rsidR="005531BE" w:rsidRPr="005531BE">
      <w:rPr>
        <w:rFonts w:ascii="Times New Roman" w:hAnsi="Times New Roman" w:cs="Times New Roman"/>
      </w:rPr>
      <w:t>Group 2</w:t>
    </w:r>
  </w:p>
  <w:p w14:paraId="3DB55DE5" w14:textId="77777777" w:rsidR="4C550327" w:rsidRPr="005531BE" w:rsidRDefault="4C550327" w:rsidP="4C550327">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C341" w14:textId="77777777" w:rsidR="00735E79" w:rsidRDefault="00735E79">
    <w:pPr>
      <w:pStyle w:val="Header"/>
    </w:pPr>
  </w:p>
</w:hdr>
</file>

<file path=word/intelligence2.xml><?xml version="1.0" encoding="utf-8"?>
<int2:intelligence xmlns:int2="http://schemas.microsoft.com/office/intelligence/2020/intelligence" xmlns:oel="http://schemas.microsoft.com/office/2019/extlst">
  <int2:observations>
    <int2:textHash int2:hashCode="WxBBhIUJqjwV0r" int2:id="bPcNyjK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61382"/>
    <w:multiLevelType w:val="multilevel"/>
    <w:tmpl w:val="0A7A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876EF"/>
    <w:multiLevelType w:val="multilevel"/>
    <w:tmpl w:val="DF0E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726A7"/>
    <w:multiLevelType w:val="hybridMultilevel"/>
    <w:tmpl w:val="3CDAF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D31BC"/>
    <w:multiLevelType w:val="multilevel"/>
    <w:tmpl w:val="897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5505D"/>
    <w:multiLevelType w:val="hybridMultilevel"/>
    <w:tmpl w:val="6696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864C4"/>
    <w:multiLevelType w:val="multilevel"/>
    <w:tmpl w:val="E9FC0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73CC0"/>
    <w:multiLevelType w:val="multilevel"/>
    <w:tmpl w:val="BD4E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B60F5"/>
    <w:multiLevelType w:val="multilevel"/>
    <w:tmpl w:val="CFD6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26601"/>
    <w:multiLevelType w:val="multilevel"/>
    <w:tmpl w:val="DC88D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612A7F"/>
    <w:multiLevelType w:val="hybridMultilevel"/>
    <w:tmpl w:val="1D3A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57074"/>
    <w:multiLevelType w:val="multilevel"/>
    <w:tmpl w:val="B576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E40C9"/>
    <w:multiLevelType w:val="multilevel"/>
    <w:tmpl w:val="33EEB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620966"/>
    <w:multiLevelType w:val="multilevel"/>
    <w:tmpl w:val="91C4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7F3FAA"/>
    <w:multiLevelType w:val="hybridMultilevel"/>
    <w:tmpl w:val="47D4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35272"/>
    <w:multiLevelType w:val="hybridMultilevel"/>
    <w:tmpl w:val="588AF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D636E7"/>
    <w:multiLevelType w:val="multilevel"/>
    <w:tmpl w:val="F5288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6C283A"/>
    <w:multiLevelType w:val="multilevel"/>
    <w:tmpl w:val="0A805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B800FC"/>
    <w:multiLevelType w:val="multilevel"/>
    <w:tmpl w:val="ECA4F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B54E7"/>
    <w:multiLevelType w:val="hybridMultilevel"/>
    <w:tmpl w:val="5DF4CF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C883F28"/>
    <w:multiLevelType w:val="hybridMultilevel"/>
    <w:tmpl w:val="5200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FB6D15"/>
    <w:multiLevelType w:val="multilevel"/>
    <w:tmpl w:val="FA48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00279">
    <w:abstractNumId w:val="12"/>
  </w:num>
  <w:num w:numId="2" w16cid:durableId="1689872574">
    <w:abstractNumId w:val="3"/>
  </w:num>
  <w:num w:numId="3" w16cid:durableId="717820870">
    <w:abstractNumId w:val="1"/>
  </w:num>
  <w:num w:numId="4" w16cid:durableId="69816975">
    <w:abstractNumId w:val="7"/>
  </w:num>
  <w:num w:numId="5" w16cid:durableId="275527639">
    <w:abstractNumId w:val="17"/>
  </w:num>
  <w:num w:numId="6" w16cid:durableId="879050737">
    <w:abstractNumId w:val="16"/>
  </w:num>
  <w:num w:numId="7" w16cid:durableId="952176835">
    <w:abstractNumId w:val="15"/>
  </w:num>
  <w:num w:numId="8" w16cid:durableId="816264036">
    <w:abstractNumId w:val="6"/>
  </w:num>
  <w:num w:numId="9" w16cid:durableId="582490350">
    <w:abstractNumId w:val="5"/>
  </w:num>
  <w:num w:numId="10" w16cid:durableId="1901406793">
    <w:abstractNumId w:val="10"/>
  </w:num>
  <w:num w:numId="11" w16cid:durableId="1020859840">
    <w:abstractNumId w:val="11"/>
  </w:num>
  <w:num w:numId="12" w16cid:durableId="735322690">
    <w:abstractNumId w:val="20"/>
  </w:num>
  <w:num w:numId="13" w16cid:durableId="1484736248">
    <w:abstractNumId w:val="0"/>
  </w:num>
  <w:num w:numId="14" w16cid:durableId="475418481">
    <w:abstractNumId w:val="8"/>
  </w:num>
  <w:num w:numId="15" w16cid:durableId="1300695503">
    <w:abstractNumId w:val="14"/>
  </w:num>
  <w:num w:numId="16" w16cid:durableId="1909807480">
    <w:abstractNumId w:val="18"/>
  </w:num>
  <w:num w:numId="17" w16cid:durableId="94139343">
    <w:abstractNumId w:val="4"/>
  </w:num>
  <w:num w:numId="18" w16cid:durableId="930241122">
    <w:abstractNumId w:val="2"/>
  </w:num>
  <w:num w:numId="19" w16cid:durableId="1284656435">
    <w:abstractNumId w:val="9"/>
  </w:num>
  <w:num w:numId="20" w16cid:durableId="1353457391">
    <w:abstractNumId w:val="19"/>
  </w:num>
  <w:num w:numId="21" w16cid:durableId="88718126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nter Berberich">
    <w15:presenceInfo w15:providerId="Windows Live" w15:userId="11cdd255df7a863b"/>
  </w15:person>
  <w15:person w15:author="Berberich, Hunter William">
    <w15:presenceInfo w15:providerId="AD" w15:userId="S::hwb5176@psu.edu::b199def5-d9ad-4345-b6db-a04d4c8c66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7B"/>
    <w:rsid w:val="0000080F"/>
    <w:rsid w:val="00005644"/>
    <w:rsid w:val="000067FA"/>
    <w:rsid w:val="00021182"/>
    <w:rsid w:val="00021D71"/>
    <w:rsid w:val="00022442"/>
    <w:rsid w:val="00024DDD"/>
    <w:rsid w:val="00030ABC"/>
    <w:rsid w:val="000320EC"/>
    <w:rsid w:val="00037490"/>
    <w:rsid w:val="0005484F"/>
    <w:rsid w:val="0006247A"/>
    <w:rsid w:val="000631F8"/>
    <w:rsid w:val="00066161"/>
    <w:rsid w:val="00070B05"/>
    <w:rsid w:val="00070CFD"/>
    <w:rsid w:val="0008B304"/>
    <w:rsid w:val="00097851"/>
    <w:rsid w:val="000B3086"/>
    <w:rsid w:val="000B5C26"/>
    <w:rsid w:val="000B6CFF"/>
    <w:rsid w:val="000C0B0F"/>
    <w:rsid w:val="000C7811"/>
    <w:rsid w:val="000D200D"/>
    <w:rsid w:val="000D6C52"/>
    <w:rsid w:val="000D7413"/>
    <w:rsid w:val="000E4F8C"/>
    <w:rsid w:val="000F13EE"/>
    <w:rsid w:val="000F675B"/>
    <w:rsid w:val="000F7410"/>
    <w:rsid w:val="00105012"/>
    <w:rsid w:val="00107570"/>
    <w:rsid w:val="001116BA"/>
    <w:rsid w:val="00116235"/>
    <w:rsid w:val="00120328"/>
    <w:rsid w:val="00120AA1"/>
    <w:rsid w:val="00127822"/>
    <w:rsid w:val="001302C6"/>
    <w:rsid w:val="001310AA"/>
    <w:rsid w:val="00131359"/>
    <w:rsid w:val="00132082"/>
    <w:rsid w:val="00134EC6"/>
    <w:rsid w:val="00142EEF"/>
    <w:rsid w:val="0014417C"/>
    <w:rsid w:val="0014490B"/>
    <w:rsid w:val="00152902"/>
    <w:rsid w:val="001570DF"/>
    <w:rsid w:val="001644A0"/>
    <w:rsid w:val="00164BE1"/>
    <w:rsid w:val="00166BC7"/>
    <w:rsid w:val="001707A5"/>
    <w:rsid w:val="00170A84"/>
    <w:rsid w:val="00177C98"/>
    <w:rsid w:val="0018681F"/>
    <w:rsid w:val="00187F3E"/>
    <w:rsid w:val="0019763F"/>
    <w:rsid w:val="001A0065"/>
    <w:rsid w:val="001B5369"/>
    <w:rsid w:val="001C3492"/>
    <w:rsid w:val="001D0A04"/>
    <w:rsid w:val="001D0CA3"/>
    <w:rsid w:val="001D33E3"/>
    <w:rsid w:val="001E7A8B"/>
    <w:rsid w:val="00201C7F"/>
    <w:rsid w:val="00203DB0"/>
    <w:rsid w:val="002100A4"/>
    <w:rsid w:val="00216E66"/>
    <w:rsid w:val="0022594E"/>
    <w:rsid w:val="00225C24"/>
    <w:rsid w:val="00233D8B"/>
    <w:rsid w:val="00236BE7"/>
    <w:rsid w:val="0023BB48"/>
    <w:rsid w:val="00240DA8"/>
    <w:rsid w:val="002430F5"/>
    <w:rsid w:val="00245E4F"/>
    <w:rsid w:val="00247450"/>
    <w:rsid w:val="002526E8"/>
    <w:rsid w:val="00255B59"/>
    <w:rsid w:val="00260F2F"/>
    <w:rsid w:val="00262DA2"/>
    <w:rsid w:val="002642C1"/>
    <w:rsid w:val="00267708"/>
    <w:rsid w:val="00271F30"/>
    <w:rsid w:val="002728B2"/>
    <w:rsid w:val="002771D2"/>
    <w:rsid w:val="00280D64"/>
    <w:rsid w:val="002812FE"/>
    <w:rsid w:val="002904F3"/>
    <w:rsid w:val="002A420D"/>
    <w:rsid w:val="002A4C84"/>
    <w:rsid w:val="002B0B5E"/>
    <w:rsid w:val="002B3601"/>
    <w:rsid w:val="002B54D4"/>
    <w:rsid w:val="002B5F00"/>
    <w:rsid w:val="002C4488"/>
    <w:rsid w:val="002D2E60"/>
    <w:rsid w:val="002D313A"/>
    <w:rsid w:val="002D5126"/>
    <w:rsid w:val="002D51A8"/>
    <w:rsid w:val="002E7E98"/>
    <w:rsid w:val="002F10CD"/>
    <w:rsid w:val="002F4D9D"/>
    <w:rsid w:val="002F534C"/>
    <w:rsid w:val="002F542A"/>
    <w:rsid w:val="003024DB"/>
    <w:rsid w:val="00303920"/>
    <w:rsid w:val="0030783D"/>
    <w:rsid w:val="00311B94"/>
    <w:rsid w:val="00314459"/>
    <w:rsid w:val="00314A77"/>
    <w:rsid w:val="00321287"/>
    <w:rsid w:val="00327CE6"/>
    <w:rsid w:val="003351FB"/>
    <w:rsid w:val="003432D0"/>
    <w:rsid w:val="00350406"/>
    <w:rsid w:val="00350D57"/>
    <w:rsid w:val="00352E8D"/>
    <w:rsid w:val="0035410F"/>
    <w:rsid w:val="003631C0"/>
    <w:rsid w:val="00372599"/>
    <w:rsid w:val="0037365C"/>
    <w:rsid w:val="00383249"/>
    <w:rsid w:val="00386CA6"/>
    <w:rsid w:val="00390499"/>
    <w:rsid w:val="00393E4D"/>
    <w:rsid w:val="003A0A3A"/>
    <w:rsid w:val="003A0A55"/>
    <w:rsid w:val="003B377B"/>
    <w:rsid w:val="003B5BBB"/>
    <w:rsid w:val="003B5FD8"/>
    <w:rsid w:val="003B7224"/>
    <w:rsid w:val="003C1984"/>
    <w:rsid w:val="003C5906"/>
    <w:rsid w:val="003C6B6B"/>
    <w:rsid w:val="003D72BD"/>
    <w:rsid w:val="003F2986"/>
    <w:rsid w:val="003F2BF6"/>
    <w:rsid w:val="003F7E2C"/>
    <w:rsid w:val="004014B5"/>
    <w:rsid w:val="00406BF1"/>
    <w:rsid w:val="004141B2"/>
    <w:rsid w:val="004147E3"/>
    <w:rsid w:val="00421139"/>
    <w:rsid w:val="00427333"/>
    <w:rsid w:val="004275E9"/>
    <w:rsid w:val="00431F02"/>
    <w:rsid w:val="00433300"/>
    <w:rsid w:val="00434393"/>
    <w:rsid w:val="00440A09"/>
    <w:rsid w:val="00442F5C"/>
    <w:rsid w:val="0046039C"/>
    <w:rsid w:val="00460586"/>
    <w:rsid w:val="004614E8"/>
    <w:rsid w:val="0046589F"/>
    <w:rsid w:val="0047209B"/>
    <w:rsid w:val="00477F45"/>
    <w:rsid w:val="004830E9"/>
    <w:rsid w:val="0049161F"/>
    <w:rsid w:val="00495B3C"/>
    <w:rsid w:val="004B348A"/>
    <w:rsid w:val="004C56CE"/>
    <w:rsid w:val="004D1DFB"/>
    <w:rsid w:val="004E035D"/>
    <w:rsid w:val="004E2CDE"/>
    <w:rsid w:val="004E578D"/>
    <w:rsid w:val="0050008B"/>
    <w:rsid w:val="00501512"/>
    <w:rsid w:val="00502EC0"/>
    <w:rsid w:val="0050A95E"/>
    <w:rsid w:val="00517630"/>
    <w:rsid w:val="00517A15"/>
    <w:rsid w:val="005236A6"/>
    <w:rsid w:val="00530759"/>
    <w:rsid w:val="00533741"/>
    <w:rsid w:val="005366EA"/>
    <w:rsid w:val="0053711D"/>
    <w:rsid w:val="005479B8"/>
    <w:rsid w:val="00552AFC"/>
    <w:rsid w:val="0055309A"/>
    <w:rsid w:val="005531BE"/>
    <w:rsid w:val="0056748C"/>
    <w:rsid w:val="0057445D"/>
    <w:rsid w:val="00576BFD"/>
    <w:rsid w:val="00576ED8"/>
    <w:rsid w:val="00581BBF"/>
    <w:rsid w:val="00591807"/>
    <w:rsid w:val="00592A58"/>
    <w:rsid w:val="00592B62"/>
    <w:rsid w:val="005A40B3"/>
    <w:rsid w:val="005B2B0A"/>
    <w:rsid w:val="005B30EC"/>
    <w:rsid w:val="005B3852"/>
    <w:rsid w:val="005B4190"/>
    <w:rsid w:val="005B511E"/>
    <w:rsid w:val="005B5EDA"/>
    <w:rsid w:val="005B6B1E"/>
    <w:rsid w:val="005E5A76"/>
    <w:rsid w:val="005F5962"/>
    <w:rsid w:val="005F73B6"/>
    <w:rsid w:val="00607ED5"/>
    <w:rsid w:val="00612AC9"/>
    <w:rsid w:val="006150FB"/>
    <w:rsid w:val="00621DB3"/>
    <w:rsid w:val="00624018"/>
    <w:rsid w:val="00630392"/>
    <w:rsid w:val="00631062"/>
    <w:rsid w:val="006545F4"/>
    <w:rsid w:val="0066193A"/>
    <w:rsid w:val="0066381F"/>
    <w:rsid w:val="006663FB"/>
    <w:rsid w:val="00675DB5"/>
    <w:rsid w:val="00682F27"/>
    <w:rsid w:val="0068405C"/>
    <w:rsid w:val="00684CB9"/>
    <w:rsid w:val="00686ECB"/>
    <w:rsid w:val="0069177C"/>
    <w:rsid w:val="00692FE0"/>
    <w:rsid w:val="00696F4B"/>
    <w:rsid w:val="006A3031"/>
    <w:rsid w:val="006A3606"/>
    <w:rsid w:val="006A4794"/>
    <w:rsid w:val="006A53AF"/>
    <w:rsid w:val="006B1139"/>
    <w:rsid w:val="006B3913"/>
    <w:rsid w:val="006B6702"/>
    <w:rsid w:val="006C2CB6"/>
    <w:rsid w:val="006C7925"/>
    <w:rsid w:val="006D416F"/>
    <w:rsid w:val="006F5ABB"/>
    <w:rsid w:val="006F76CB"/>
    <w:rsid w:val="007014F6"/>
    <w:rsid w:val="00703473"/>
    <w:rsid w:val="00703FC1"/>
    <w:rsid w:val="0071083F"/>
    <w:rsid w:val="0071709A"/>
    <w:rsid w:val="00725760"/>
    <w:rsid w:val="007327BE"/>
    <w:rsid w:val="00735E79"/>
    <w:rsid w:val="0074007F"/>
    <w:rsid w:val="00746858"/>
    <w:rsid w:val="00747FE7"/>
    <w:rsid w:val="0075488C"/>
    <w:rsid w:val="00755B7F"/>
    <w:rsid w:val="00757C59"/>
    <w:rsid w:val="007650B8"/>
    <w:rsid w:val="00767885"/>
    <w:rsid w:val="007702EA"/>
    <w:rsid w:val="00776711"/>
    <w:rsid w:val="00777F17"/>
    <w:rsid w:val="00786DC2"/>
    <w:rsid w:val="00793CE6"/>
    <w:rsid w:val="007948FB"/>
    <w:rsid w:val="007B688C"/>
    <w:rsid w:val="007C0B3B"/>
    <w:rsid w:val="007C454D"/>
    <w:rsid w:val="007C506B"/>
    <w:rsid w:val="007D0ADB"/>
    <w:rsid w:val="007D3BB3"/>
    <w:rsid w:val="007E37C7"/>
    <w:rsid w:val="007F3377"/>
    <w:rsid w:val="007F6DAA"/>
    <w:rsid w:val="00804A51"/>
    <w:rsid w:val="00806D45"/>
    <w:rsid w:val="00815FDE"/>
    <w:rsid w:val="00817D31"/>
    <w:rsid w:val="00824DF3"/>
    <w:rsid w:val="008348A0"/>
    <w:rsid w:val="008407AB"/>
    <w:rsid w:val="0085758F"/>
    <w:rsid w:val="008606FE"/>
    <w:rsid w:val="008611FD"/>
    <w:rsid w:val="0086279F"/>
    <w:rsid w:val="00864D97"/>
    <w:rsid w:val="00871459"/>
    <w:rsid w:val="008743B1"/>
    <w:rsid w:val="008749AB"/>
    <w:rsid w:val="00874D7A"/>
    <w:rsid w:val="008755C0"/>
    <w:rsid w:val="0087F140"/>
    <w:rsid w:val="0088069F"/>
    <w:rsid w:val="00883A0C"/>
    <w:rsid w:val="0088661B"/>
    <w:rsid w:val="008933D5"/>
    <w:rsid w:val="00894FCB"/>
    <w:rsid w:val="008A4563"/>
    <w:rsid w:val="008B0FC6"/>
    <w:rsid w:val="008B3DBE"/>
    <w:rsid w:val="008B5523"/>
    <w:rsid w:val="008C1DF3"/>
    <w:rsid w:val="008C679B"/>
    <w:rsid w:val="008C6E10"/>
    <w:rsid w:val="008D6929"/>
    <w:rsid w:val="008D720D"/>
    <w:rsid w:val="008E64F1"/>
    <w:rsid w:val="008E782E"/>
    <w:rsid w:val="00902245"/>
    <w:rsid w:val="00903A11"/>
    <w:rsid w:val="00905D05"/>
    <w:rsid w:val="009116AE"/>
    <w:rsid w:val="00914A47"/>
    <w:rsid w:val="00915F0F"/>
    <w:rsid w:val="00917969"/>
    <w:rsid w:val="009211FC"/>
    <w:rsid w:val="00936E37"/>
    <w:rsid w:val="00941DD4"/>
    <w:rsid w:val="00943968"/>
    <w:rsid w:val="00944A4F"/>
    <w:rsid w:val="0095440D"/>
    <w:rsid w:val="00955D97"/>
    <w:rsid w:val="009611A6"/>
    <w:rsid w:val="00963B6E"/>
    <w:rsid w:val="00965D75"/>
    <w:rsid w:val="009712F4"/>
    <w:rsid w:val="00971AB5"/>
    <w:rsid w:val="009746A1"/>
    <w:rsid w:val="00976640"/>
    <w:rsid w:val="00981ACF"/>
    <w:rsid w:val="009832C8"/>
    <w:rsid w:val="00984102"/>
    <w:rsid w:val="00984D4F"/>
    <w:rsid w:val="009876BE"/>
    <w:rsid w:val="009933E0"/>
    <w:rsid w:val="00993482"/>
    <w:rsid w:val="009B2CE6"/>
    <w:rsid w:val="009B2EA6"/>
    <w:rsid w:val="009B46C3"/>
    <w:rsid w:val="009B6851"/>
    <w:rsid w:val="009B68DC"/>
    <w:rsid w:val="009C00D7"/>
    <w:rsid w:val="009C0F25"/>
    <w:rsid w:val="009C3286"/>
    <w:rsid w:val="009D6205"/>
    <w:rsid w:val="009E4AFD"/>
    <w:rsid w:val="009E565A"/>
    <w:rsid w:val="009E584C"/>
    <w:rsid w:val="00A032BB"/>
    <w:rsid w:val="00A07E57"/>
    <w:rsid w:val="00A10B25"/>
    <w:rsid w:val="00A146AC"/>
    <w:rsid w:val="00A16203"/>
    <w:rsid w:val="00A16CB8"/>
    <w:rsid w:val="00A177C1"/>
    <w:rsid w:val="00A2077A"/>
    <w:rsid w:val="00A20CC6"/>
    <w:rsid w:val="00A21DC6"/>
    <w:rsid w:val="00A23779"/>
    <w:rsid w:val="00A23D92"/>
    <w:rsid w:val="00A26C4D"/>
    <w:rsid w:val="00A351C4"/>
    <w:rsid w:val="00A45265"/>
    <w:rsid w:val="00A45433"/>
    <w:rsid w:val="00A61974"/>
    <w:rsid w:val="00A72FFC"/>
    <w:rsid w:val="00A74137"/>
    <w:rsid w:val="00A743FC"/>
    <w:rsid w:val="00A77C8F"/>
    <w:rsid w:val="00A8616D"/>
    <w:rsid w:val="00A96AF9"/>
    <w:rsid w:val="00AA208C"/>
    <w:rsid w:val="00AB2E5B"/>
    <w:rsid w:val="00AD5EBB"/>
    <w:rsid w:val="00AE69E9"/>
    <w:rsid w:val="00AF0D9B"/>
    <w:rsid w:val="00AF47B5"/>
    <w:rsid w:val="00B036BB"/>
    <w:rsid w:val="00B17A58"/>
    <w:rsid w:val="00B20E41"/>
    <w:rsid w:val="00B304A4"/>
    <w:rsid w:val="00B31CCA"/>
    <w:rsid w:val="00B32C37"/>
    <w:rsid w:val="00B330B4"/>
    <w:rsid w:val="00B35556"/>
    <w:rsid w:val="00B44D07"/>
    <w:rsid w:val="00B459E2"/>
    <w:rsid w:val="00B5178C"/>
    <w:rsid w:val="00B56ABE"/>
    <w:rsid w:val="00B56D57"/>
    <w:rsid w:val="00B65C63"/>
    <w:rsid w:val="00B749CA"/>
    <w:rsid w:val="00B85B72"/>
    <w:rsid w:val="00B909D8"/>
    <w:rsid w:val="00B925C3"/>
    <w:rsid w:val="00BA11AE"/>
    <w:rsid w:val="00BA7AAD"/>
    <w:rsid w:val="00BB087B"/>
    <w:rsid w:val="00BC193D"/>
    <w:rsid w:val="00BC5C53"/>
    <w:rsid w:val="00BC66A3"/>
    <w:rsid w:val="00BC7185"/>
    <w:rsid w:val="00BD1811"/>
    <w:rsid w:val="00BD1A9A"/>
    <w:rsid w:val="00BD2721"/>
    <w:rsid w:val="00BE0E9C"/>
    <w:rsid w:val="00BE3D32"/>
    <w:rsid w:val="00BE404D"/>
    <w:rsid w:val="00BE5BC6"/>
    <w:rsid w:val="00BF1DB8"/>
    <w:rsid w:val="00C1579D"/>
    <w:rsid w:val="00C15F75"/>
    <w:rsid w:val="00C21221"/>
    <w:rsid w:val="00C22E78"/>
    <w:rsid w:val="00C316A6"/>
    <w:rsid w:val="00C34D58"/>
    <w:rsid w:val="00C43244"/>
    <w:rsid w:val="00C44A71"/>
    <w:rsid w:val="00C50FD7"/>
    <w:rsid w:val="00C6128E"/>
    <w:rsid w:val="00C6479C"/>
    <w:rsid w:val="00C64A75"/>
    <w:rsid w:val="00C663EC"/>
    <w:rsid w:val="00C71814"/>
    <w:rsid w:val="00C72A2A"/>
    <w:rsid w:val="00C75376"/>
    <w:rsid w:val="00C75928"/>
    <w:rsid w:val="00C76015"/>
    <w:rsid w:val="00C77FE1"/>
    <w:rsid w:val="00C850DB"/>
    <w:rsid w:val="00C92706"/>
    <w:rsid w:val="00C9290D"/>
    <w:rsid w:val="00C941F9"/>
    <w:rsid w:val="00CA3BEB"/>
    <w:rsid w:val="00CA46E2"/>
    <w:rsid w:val="00CB2DE6"/>
    <w:rsid w:val="00CC04D9"/>
    <w:rsid w:val="00CC4894"/>
    <w:rsid w:val="00CD170D"/>
    <w:rsid w:val="00CF1309"/>
    <w:rsid w:val="00CF1FC3"/>
    <w:rsid w:val="00D010DD"/>
    <w:rsid w:val="00D01AC4"/>
    <w:rsid w:val="00D12D4E"/>
    <w:rsid w:val="00D16A72"/>
    <w:rsid w:val="00D23490"/>
    <w:rsid w:val="00D30337"/>
    <w:rsid w:val="00D31514"/>
    <w:rsid w:val="00D40566"/>
    <w:rsid w:val="00D44FD7"/>
    <w:rsid w:val="00D50FAD"/>
    <w:rsid w:val="00D5375F"/>
    <w:rsid w:val="00D63931"/>
    <w:rsid w:val="00D64FC9"/>
    <w:rsid w:val="00D724DB"/>
    <w:rsid w:val="00D73FCB"/>
    <w:rsid w:val="00D76153"/>
    <w:rsid w:val="00D81E44"/>
    <w:rsid w:val="00D95E34"/>
    <w:rsid w:val="00D9615E"/>
    <w:rsid w:val="00DA06FB"/>
    <w:rsid w:val="00DA2018"/>
    <w:rsid w:val="00DA6BD1"/>
    <w:rsid w:val="00DB09D3"/>
    <w:rsid w:val="00DB2318"/>
    <w:rsid w:val="00DC4636"/>
    <w:rsid w:val="00DC6F60"/>
    <w:rsid w:val="00DE5ED3"/>
    <w:rsid w:val="00DE6934"/>
    <w:rsid w:val="00DF1C2B"/>
    <w:rsid w:val="00E00BC9"/>
    <w:rsid w:val="00E06586"/>
    <w:rsid w:val="00E07DC9"/>
    <w:rsid w:val="00E10C7D"/>
    <w:rsid w:val="00E16A94"/>
    <w:rsid w:val="00E172D7"/>
    <w:rsid w:val="00E1786A"/>
    <w:rsid w:val="00E20742"/>
    <w:rsid w:val="00E211A1"/>
    <w:rsid w:val="00E237D2"/>
    <w:rsid w:val="00E23C55"/>
    <w:rsid w:val="00E23CA2"/>
    <w:rsid w:val="00E23EDB"/>
    <w:rsid w:val="00E27945"/>
    <w:rsid w:val="00E31F5C"/>
    <w:rsid w:val="00E44DCA"/>
    <w:rsid w:val="00E51D71"/>
    <w:rsid w:val="00E52B85"/>
    <w:rsid w:val="00E609BD"/>
    <w:rsid w:val="00E61063"/>
    <w:rsid w:val="00E67988"/>
    <w:rsid w:val="00E81D54"/>
    <w:rsid w:val="00E82F94"/>
    <w:rsid w:val="00E82FE0"/>
    <w:rsid w:val="00E93008"/>
    <w:rsid w:val="00E94577"/>
    <w:rsid w:val="00EA2EC3"/>
    <w:rsid w:val="00EA75B6"/>
    <w:rsid w:val="00EB0BF5"/>
    <w:rsid w:val="00EB2547"/>
    <w:rsid w:val="00EB545C"/>
    <w:rsid w:val="00EB5DA1"/>
    <w:rsid w:val="00EC3AEB"/>
    <w:rsid w:val="00EC73F0"/>
    <w:rsid w:val="00ED2519"/>
    <w:rsid w:val="00ED2935"/>
    <w:rsid w:val="00ED2FD7"/>
    <w:rsid w:val="00ED40FC"/>
    <w:rsid w:val="00EE0E71"/>
    <w:rsid w:val="00EE4DC4"/>
    <w:rsid w:val="00EE65A6"/>
    <w:rsid w:val="00EF1B7C"/>
    <w:rsid w:val="00EF5DDF"/>
    <w:rsid w:val="00F133E4"/>
    <w:rsid w:val="00F2047B"/>
    <w:rsid w:val="00F20702"/>
    <w:rsid w:val="00F20712"/>
    <w:rsid w:val="00F22067"/>
    <w:rsid w:val="00F23DDB"/>
    <w:rsid w:val="00F304D6"/>
    <w:rsid w:val="00F309ED"/>
    <w:rsid w:val="00F438C3"/>
    <w:rsid w:val="00F4713F"/>
    <w:rsid w:val="00F51ECB"/>
    <w:rsid w:val="00F6404D"/>
    <w:rsid w:val="00F7499A"/>
    <w:rsid w:val="00F8585A"/>
    <w:rsid w:val="00F91397"/>
    <w:rsid w:val="00F9649A"/>
    <w:rsid w:val="00FA0119"/>
    <w:rsid w:val="00FB0B8F"/>
    <w:rsid w:val="00FB0C70"/>
    <w:rsid w:val="00FC2CDB"/>
    <w:rsid w:val="00FC4633"/>
    <w:rsid w:val="00FD320F"/>
    <w:rsid w:val="00FD4672"/>
    <w:rsid w:val="00FD6087"/>
    <w:rsid w:val="00FD66BB"/>
    <w:rsid w:val="00FD6E8E"/>
    <w:rsid w:val="00FF0EA9"/>
    <w:rsid w:val="00FF373D"/>
    <w:rsid w:val="010C2EF9"/>
    <w:rsid w:val="011DCBCB"/>
    <w:rsid w:val="012EA461"/>
    <w:rsid w:val="0136FE4E"/>
    <w:rsid w:val="013B0BCE"/>
    <w:rsid w:val="013EB758"/>
    <w:rsid w:val="01A31E5D"/>
    <w:rsid w:val="01C84D05"/>
    <w:rsid w:val="01FB9B99"/>
    <w:rsid w:val="022F5819"/>
    <w:rsid w:val="025F3365"/>
    <w:rsid w:val="026B25DA"/>
    <w:rsid w:val="027BB4F0"/>
    <w:rsid w:val="02842C1D"/>
    <w:rsid w:val="02EFADE8"/>
    <w:rsid w:val="0352F310"/>
    <w:rsid w:val="0361CBAC"/>
    <w:rsid w:val="03652253"/>
    <w:rsid w:val="03700FB5"/>
    <w:rsid w:val="03776458"/>
    <w:rsid w:val="03C8B878"/>
    <w:rsid w:val="03E41E2D"/>
    <w:rsid w:val="043626C0"/>
    <w:rsid w:val="044B690B"/>
    <w:rsid w:val="04661B0B"/>
    <w:rsid w:val="04917FCC"/>
    <w:rsid w:val="04A394FF"/>
    <w:rsid w:val="04B01440"/>
    <w:rsid w:val="051ADCAB"/>
    <w:rsid w:val="0548EDAE"/>
    <w:rsid w:val="058D1E1C"/>
    <w:rsid w:val="05B16802"/>
    <w:rsid w:val="05B6C70B"/>
    <w:rsid w:val="05B82903"/>
    <w:rsid w:val="05D14D95"/>
    <w:rsid w:val="05E1E5F0"/>
    <w:rsid w:val="05EA1A8E"/>
    <w:rsid w:val="05EE5D4B"/>
    <w:rsid w:val="062E2EF8"/>
    <w:rsid w:val="0674DCE2"/>
    <w:rsid w:val="06AA52B2"/>
    <w:rsid w:val="06B1F225"/>
    <w:rsid w:val="07097943"/>
    <w:rsid w:val="07123CC4"/>
    <w:rsid w:val="071BD441"/>
    <w:rsid w:val="07317A09"/>
    <w:rsid w:val="07437282"/>
    <w:rsid w:val="0747A4C5"/>
    <w:rsid w:val="076FD4AA"/>
    <w:rsid w:val="07879F0D"/>
    <w:rsid w:val="079376AB"/>
    <w:rsid w:val="07962099"/>
    <w:rsid w:val="07B2D8A8"/>
    <w:rsid w:val="07BAC75D"/>
    <w:rsid w:val="07C682CD"/>
    <w:rsid w:val="081597B3"/>
    <w:rsid w:val="08473033"/>
    <w:rsid w:val="0858CFDE"/>
    <w:rsid w:val="085A3DFF"/>
    <w:rsid w:val="089EE11A"/>
    <w:rsid w:val="08CDBCF7"/>
    <w:rsid w:val="08E93AE1"/>
    <w:rsid w:val="08F12D38"/>
    <w:rsid w:val="0912C376"/>
    <w:rsid w:val="0917087A"/>
    <w:rsid w:val="09438289"/>
    <w:rsid w:val="095F8C18"/>
    <w:rsid w:val="09A23854"/>
    <w:rsid w:val="09B44ED1"/>
    <w:rsid w:val="09B9B665"/>
    <w:rsid w:val="09BC7AEB"/>
    <w:rsid w:val="09E542BE"/>
    <w:rsid w:val="0A33595B"/>
    <w:rsid w:val="0A36E626"/>
    <w:rsid w:val="0A4687A4"/>
    <w:rsid w:val="0A63E2FF"/>
    <w:rsid w:val="0AA10BD2"/>
    <w:rsid w:val="0AA36404"/>
    <w:rsid w:val="0AAA1F5F"/>
    <w:rsid w:val="0AE8D422"/>
    <w:rsid w:val="0B104F36"/>
    <w:rsid w:val="0B365356"/>
    <w:rsid w:val="0B3B83DE"/>
    <w:rsid w:val="0B57002C"/>
    <w:rsid w:val="0B644AB4"/>
    <w:rsid w:val="0B684FBD"/>
    <w:rsid w:val="0B6EFFFD"/>
    <w:rsid w:val="0B93816B"/>
    <w:rsid w:val="0BF9C936"/>
    <w:rsid w:val="0C28CCFC"/>
    <w:rsid w:val="0C4EE988"/>
    <w:rsid w:val="0C544738"/>
    <w:rsid w:val="0C5C58C8"/>
    <w:rsid w:val="0C64BC8D"/>
    <w:rsid w:val="0C8C1059"/>
    <w:rsid w:val="0CB8FAF3"/>
    <w:rsid w:val="0CBBC87A"/>
    <w:rsid w:val="0CDA713D"/>
    <w:rsid w:val="0CFEAB89"/>
    <w:rsid w:val="0CFFFEF6"/>
    <w:rsid w:val="0D43E1BD"/>
    <w:rsid w:val="0D472BBE"/>
    <w:rsid w:val="0DCE12AD"/>
    <w:rsid w:val="0DF007E3"/>
    <w:rsid w:val="0DF1AE63"/>
    <w:rsid w:val="0DFA7FF5"/>
    <w:rsid w:val="0E104B21"/>
    <w:rsid w:val="0E145343"/>
    <w:rsid w:val="0E18FC35"/>
    <w:rsid w:val="0E228D60"/>
    <w:rsid w:val="0E3ED2EF"/>
    <w:rsid w:val="0E86310C"/>
    <w:rsid w:val="0E97FC24"/>
    <w:rsid w:val="0EE9C171"/>
    <w:rsid w:val="0EF2244C"/>
    <w:rsid w:val="0EF79706"/>
    <w:rsid w:val="0F9412CB"/>
    <w:rsid w:val="0FAADCE4"/>
    <w:rsid w:val="0FE5A6DC"/>
    <w:rsid w:val="0FEB25E4"/>
    <w:rsid w:val="10303DED"/>
    <w:rsid w:val="103D4C7B"/>
    <w:rsid w:val="104AB3D6"/>
    <w:rsid w:val="104D16DD"/>
    <w:rsid w:val="10547248"/>
    <w:rsid w:val="10D1AE58"/>
    <w:rsid w:val="10E97242"/>
    <w:rsid w:val="10F5E25C"/>
    <w:rsid w:val="114DD07F"/>
    <w:rsid w:val="1161AD0B"/>
    <w:rsid w:val="1163ACDD"/>
    <w:rsid w:val="118467BF"/>
    <w:rsid w:val="11AA9414"/>
    <w:rsid w:val="11E4F27D"/>
    <w:rsid w:val="12043017"/>
    <w:rsid w:val="120A8BDB"/>
    <w:rsid w:val="1238902C"/>
    <w:rsid w:val="1239AE61"/>
    <w:rsid w:val="1256D9BA"/>
    <w:rsid w:val="125D1318"/>
    <w:rsid w:val="129C0163"/>
    <w:rsid w:val="12A7C76D"/>
    <w:rsid w:val="12BDD34D"/>
    <w:rsid w:val="13443B68"/>
    <w:rsid w:val="1355AA5C"/>
    <w:rsid w:val="136239A1"/>
    <w:rsid w:val="13871CED"/>
    <w:rsid w:val="13A247BE"/>
    <w:rsid w:val="13C90411"/>
    <w:rsid w:val="13D78DD4"/>
    <w:rsid w:val="13E697F6"/>
    <w:rsid w:val="144C019C"/>
    <w:rsid w:val="1451C1A9"/>
    <w:rsid w:val="148C5F85"/>
    <w:rsid w:val="14A06DA2"/>
    <w:rsid w:val="14BC518E"/>
    <w:rsid w:val="14C600ED"/>
    <w:rsid w:val="157BF4F7"/>
    <w:rsid w:val="157C40F5"/>
    <w:rsid w:val="15881E32"/>
    <w:rsid w:val="159AE53F"/>
    <w:rsid w:val="15BEA145"/>
    <w:rsid w:val="1618F066"/>
    <w:rsid w:val="1683D47F"/>
    <w:rsid w:val="16864A4B"/>
    <w:rsid w:val="16AA8934"/>
    <w:rsid w:val="16DAD496"/>
    <w:rsid w:val="1713EDF3"/>
    <w:rsid w:val="1718DE3C"/>
    <w:rsid w:val="173B5057"/>
    <w:rsid w:val="17495EC7"/>
    <w:rsid w:val="176EAD52"/>
    <w:rsid w:val="17704D41"/>
    <w:rsid w:val="17BBE8C1"/>
    <w:rsid w:val="17CDC9A7"/>
    <w:rsid w:val="17E60E47"/>
    <w:rsid w:val="17F4AC49"/>
    <w:rsid w:val="1821D2EC"/>
    <w:rsid w:val="183141D8"/>
    <w:rsid w:val="183EB998"/>
    <w:rsid w:val="187969AC"/>
    <w:rsid w:val="188A0BC1"/>
    <w:rsid w:val="18A408B7"/>
    <w:rsid w:val="18EB8F3E"/>
    <w:rsid w:val="19572680"/>
    <w:rsid w:val="196F3319"/>
    <w:rsid w:val="19785076"/>
    <w:rsid w:val="198AA858"/>
    <w:rsid w:val="19F20C6C"/>
    <w:rsid w:val="1A065AD1"/>
    <w:rsid w:val="1A0E8774"/>
    <w:rsid w:val="1A1D157F"/>
    <w:rsid w:val="1A31FB13"/>
    <w:rsid w:val="1A358270"/>
    <w:rsid w:val="1A4E876B"/>
    <w:rsid w:val="1A67240F"/>
    <w:rsid w:val="1A7A05D0"/>
    <w:rsid w:val="1AF3BB22"/>
    <w:rsid w:val="1AFE69FC"/>
    <w:rsid w:val="1B55B1E5"/>
    <w:rsid w:val="1B8C7B9E"/>
    <w:rsid w:val="1BA11A44"/>
    <w:rsid w:val="1BBE7F1B"/>
    <w:rsid w:val="1BC335AF"/>
    <w:rsid w:val="1BC4257C"/>
    <w:rsid w:val="1BD68427"/>
    <w:rsid w:val="1BFDFC59"/>
    <w:rsid w:val="1C1365D9"/>
    <w:rsid w:val="1C2ECABA"/>
    <w:rsid w:val="1C352478"/>
    <w:rsid w:val="1C39BDB0"/>
    <w:rsid w:val="1C3D5FDF"/>
    <w:rsid w:val="1C826A47"/>
    <w:rsid w:val="1C9BD296"/>
    <w:rsid w:val="1CB54DDF"/>
    <w:rsid w:val="1CD88852"/>
    <w:rsid w:val="1CDA8A48"/>
    <w:rsid w:val="1D54F449"/>
    <w:rsid w:val="1D647C40"/>
    <w:rsid w:val="1D7F0FC0"/>
    <w:rsid w:val="1DACA52C"/>
    <w:rsid w:val="1DFFEAA3"/>
    <w:rsid w:val="1E1DC88E"/>
    <w:rsid w:val="1E3A4DDC"/>
    <w:rsid w:val="1E5AF55B"/>
    <w:rsid w:val="1E7FA4A6"/>
    <w:rsid w:val="1E8A16C9"/>
    <w:rsid w:val="1EAE6EFB"/>
    <w:rsid w:val="1EC293EB"/>
    <w:rsid w:val="1F0903E4"/>
    <w:rsid w:val="1F2C466C"/>
    <w:rsid w:val="1F3E30D4"/>
    <w:rsid w:val="1F74C105"/>
    <w:rsid w:val="1F74DB1E"/>
    <w:rsid w:val="1F7AA450"/>
    <w:rsid w:val="203C701D"/>
    <w:rsid w:val="2047CA9F"/>
    <w:rsid w:val="20D93A49"/>
    <w:rsid w:val="211D175D"/>
    <w:rsid w:val="21237FB0"/>
    <w:rsid w:val="2135F596"/>
    <w:rsid w:val="2137B1D5"/>
    <w:rsid w:val="214168F7"/>
    <w:rsid w:val="214B7460"/>
    <w:rsid w:val="219FBE5A"/>
    <w:rsid w:val="21A397E1"/>
    <w:rsid w:val="21F43DB0"/>
    <w:rsid w:val="220C1165"/>
    <w:rsid w:val="2283DC99"/>
    <w:rsid w:val="22A56515"/>
    <w:rsid w:val="22B64F40"/>
    <w:rsid w:val="22C2CD7F"/>
    <w:rsid w:val="23065CE0"/>
    <w:rsid w:val="2331367E"/>
    <w:rsid w:val="2389CE80"/>
    <w:rsid w:val="238E6A4B"/>
    <w:rsid w:val="23A95B6A"/>
    <w:rsid w:val="23D83A73"/>
    <w:rsid w:val="245D4EAB"/>
    <w:rsid w:val="248E5BEF"/>
    <w:rsid w:val="249EB35D"/>
    <w:rsid w:val="24F86CA4"/>
    <w:rsid w:val="250BC43A"/>
    <w:rsid w:val="2514BFDB"/>
    <w:rsid w:val="25232B6B"/>
    <w:rsid w:val="2578B0C2"/>
    <w:rsid w:val="258BEFBF"/>
    <w:rsid w:val="25AA0578"/>
    <w:rsid w:val="25C5EFFC"/>
    <w:rsid w:val="26C03D6A"/>
    <w:rsid w:val="26C09AC0"/>
    <w:rsid w:val="26C8E21E"/>
    <w:rsid w:val="26D8791A"/>
    <w:rsid w:val="26F2DC44"/>
    <w:rsid w:val="2702EEFA"/>
    <w:rsid w:val="27405C15"/>
    <w:rsid w:val="275C879F"/>
    <w:rsid w:val="277E618D"/>
    <w:rsid w:val="27C5048D"/>
    <w:rsid w:val="2806AA05"/>
    <w:rsid w:val="28367070"/>
    <w:rsid w:val="2888064B"/>
    <w:rsid w:val="28987469"/>
    <w:rsid w:val="28F74F3F"/>
    <w:rsid w:val="2915E1A5"/>
    <w:rsid w:val="293DA291"/>
    <w:rsid w:val="294C730A"/>
    <w:rsid w:val="294D831E"/>
    <w:rsid w:val="2950B869"/>
    <w:rsid w:val="2979B7B2"/>
    <w:rsid w:val="29E9F332"/>
    <w:rsid w:val="29EC5C5E"/>
    <w:rsid w:val="2A3CC370"/>
    <w:rsid w:val="2A5F7938"/>
    <w:rsid w:val="2A711AC2"/>
    <w:rsid w:val="2A74CE81"/>
    <w:rsid w:val="2A948E3A"/>
    <w:rsid w:val="2AABFF21"/>
    <w:rsid w:val="2AAF9263"/>
    <w:rsid w:val="2B270E5C"/>
    <w:rsid w:val="2B3EA82C"/>
    <w:rsid w:val="2B57629F"/>
    <w:rsid w:val="2B7BFA7A"/>
    <w:rsid w:val="2BA9178B"/>
    <w:rsid w:val="2BBCD846"/>
    <w:rsid w:val="2BEAA608"/>
    <w:rsid w:val="2C5C8F8F"/>
    <w:rsid w:val="2CC290B3"/>
    <w:rsid w:val="2CD0F632"/>
    <w:rsid w:val="2D0783B9"/>
    <w:rsid w:val="2D30AE6A"/>
    <w:rsid w:val="2D3E382A"/>
    <w:rsid w:val="2D4C9304"/>
    <w:rsid w:val="2DCB79DF"/>
    <w:rsid w:val="2DF0B81D"/>
    <w:rsid w:val="2E0A171E"/>
    <w:rsid w:val="2E194170"/>
    <w:rsid w:val="2E32B8AD"/>
    <w:rsid w:val="2E48DC18"/>
    <w:rsid w:val="2E4A943B"/>
    <w:rsid w:val="2E890EA5"/>
    <w:rsid w:val="2EE653DC"/>
    <w:rsid w:val="2EE9043B"/>
    <w:rsid w:val="2EEEDFE0"/>
    <w:rsid w:val="2EFDB73E"/>
    <w:rsid w:val="2F18F2F7"/>
    <w:rsid w:val="2F1D3E6D"/>
    <w:rsid w:val="2F55676D"/>
    <w:rsid w:val="2F872C8D"/>
    <w:rsid w:val="2FA25483"/>
    <w:rsid w:val="2FCA7FC4"/>
    <w:rsid w:val="303BEECB"/>
    <w:rsid w:val="306BE51E"/>
    <w:rsid w:val="307E66D8"/>
    <w:rsid w:val="3103D34A"/>
    <w:rsid w:val="314A8D5F"/>
    <w:rsid w:val="316D844F"/>
    <w:rsid w:val="31C4DEFD"/>
    <w:rsid w:val="31CD517D"/>
    <w:rsid w:val="32520826"/>
    <w:rsid w:val="328C830F"/>
    <w:rsid w:val="32D4D626"/>
    <w:rsid w:val="332AB956"/>
    <w:rsid w:val="337120B3"/>
    <w:rsid w:val="337BCD6D"/>
    <w:rsid w:val="33BE597D"/>
    <w:rsid w:val="33CEB95B"/>
    <w:rsid w:val="34344C26"/>
    <w:rsid w:val="347669F9"/>
    <w:rsid w:val="34BD9103"/>
    <w:rsid w:val="34D938EC"/>
    <w:rsid w:val="3521C569"/>
    <w:rsid w:val="355A5598"/>
    <w:rsid w:val="356722CC"/>
    <w:rsid w:val="356C34D3"/>
    <w:rsid w:val="3576D835"/>
    <w:rsid w:val="357D196D"/>
    <w:rsid w:val="35CD8255"/>
    <w:rsid w:val="36270DA7"/>
    <w:rsid w:val="3628439A"/>
    <w:rsid w:val="36408EBC"/>
    <w:rsid w:val="3649518A"/>
    <w:rsid w:val="36631B4B"/>
    <w:rsid w:val="368F2CA4"/>
    <w:rsid w:val="36A3D735"/>
    <w:rsid w:val="36E3ABCB"/>
    <w:rsid w:val="36F5FB5D"/>
    <w:rsid w:val="36F9C2D7"/>
    <w:rsid w:val="371C9CEC"/>
    <w:rsid w:val="373EA9E8"/>
    <w:rsid w:val="3777DDDA"/>
    <w:rsid w:val="38217A34"/>
    <w:rsid w:val="383C456C"/>
    <w:rsid w:val="384B77D9"/>
    <w:rsid w:val="38517FC1"/>
    <w:rsid w:val="388636CF"/>
    <w:rsid w:val="38993481"/>
    <w:rsid w:val="38B7D2CF"/>
    <w:rsid w:val="38CC045E"/>
    <w:rsid w:val="38E1E22A"/>
    <w:rsid w:val="39286C6C"/>
    <w:rsid w:val="39312D82"/>
    <w:rsid w:val="395DB461"/>
    <w:rsid w:val="397E360A"/>
    <w:rsid w:val="39B15F70"/>
    <w:rsid w:val="3A0AF16D"/>
    <w:rsid w:val="3A27E6CA"/>
    <w:rsid w:val="3A3CE50F"/>
    <w:rsid w:val="3A7D0A5C"/>
    <w:rsid w:val="3A7E119B"/>
    <w:rsid w:val="3A8B0FE1"/>
    <w:rsid w:val="3AA3A997"/>
    <w:rsid w:val="3AB71BA5"/>
    <w:rsid w:val="3ACCF69B"/>
    <w:rsid w:val="3AE4BE3C"/>
    <w:rsid w:val="3AFFB0FD"/>
    <w:rsid w:val="3B3DA49C"/>
    <w:rsid w:val="3B93CB88"/>
    <w:rsid w:val="3BD5AFF4"/>
    <w:rsid w:val="3BE7F209"/>
    <w:rsid w:val="3C28F3F7"/>
    <w:rsid w:val="3C63298F"/>
    <w:rsid w:val="3C7599C3"/>
    <w:rsid w:val="3C89CCA9"/>
    <w:rsid w:val="3CBCAB1E"/>
    <w:rsid w:val="3CC35B8C"/>
    <w:rsid w:val="3CE9536E"/>
    <w:rsid w:val="3CEC114D"/>
    <w:rsid w:val="3D03C55B"/>
    <w:rsid w:val="3D132090"/>
    <w:rsid w:val="3D23C796"/>
    <w:rsid w:val="3D316B9C"/>
    <w:rsid w:val="3D36CB1B"/>
    <w:rsid w:val="3D5F610E"/>
    <w:rsid w:val="3D74BCE5"/>
    <w:rsid w:val="3D7C8F1E"/>
    <w:rsid w:val="3DB1C306"/>
    <w:rsid w:val="3DC1CF3B"/>
    <w:rsid w:val="3DDD3753"/>
    <w:rsid w:val="3DF0CD72"/>
    <w:rsid w:val="3EBB9D0E"/>
    <w:rsid w:val="3EC4529D"/>
    <w:rsid w:val="3FAC8881"/>
    <w:rsid w:val="3FB48E7B"/>
    <w:rsid w:val="3FDEB2C9"/>
    <w:rsid w:val="40392C47"/>
    <w:rsid w:val="4039C142"/>
    <w:rsid w:val="40846302"/>
    <w:rsid w:val="40DD9327"/>
    <w:rsid w:val="40F923DB"/>
    <w:rsid w:val="4117556E"/>
    <w:rsid w:val="41427293"/>
    <w:rsid w:val="4156C532"/>
    <w:rsid w:val="415D6C08"/>
    <w:rsid w:val="4168B747"/>
    <w:rsid w:val="41738B87"/>
    <w:rsid w:val="4179697C"/>
    <w:rsid w:val="41CD67EF"/>
    <w:rsid w:val="42D89A20"/>
    <w:rsid w:val="430C61EC"/>
    <w:rsid w:val="431F388F"/>
    <w:rsid w:val="4326AA17"/>
    <w:rsid w:val="4346225A"/>
    <w:rsid w:val="43AE7CEC"/>
    <w:rsid w:val="43D715B0"/>
    <w:rsid w:val="4418CE5B"/>
    <w:rsid w:val="444C2C27"/>
    <w:rsid w:val="445321D4"/>
    <w:rsid w:val="4479AAC6"/>
    <w:rsid w:val="4482EE3E"/>
    <w:rsid w:val="44873C50"/>
    <w:rsid w:val="44B11DC3"/>
    <w:rsid w:val="44D2D9D2"/>
    <w:rsid w:val="44E2C77D"/>
    <w:rsid w:val="450D5648"/>
    <w:rsid w:val="451E25CD"/>
    <w:rsid w:val="451E455A"/>
    <w:rsid w:val="45382E5A"/>
    <w:rsid w:val="455D6CA5"/>
    <w:rsid w:val="4577A95C"/>
    <w:rsid w:val="45AC429C"/>
    <w:rsid w:val="45DA2F1B"/>
    <w:rsid w:val="45F49BAE"/>
    <w:rsid w:val="45FB40F9"/>
    <w:rsid w:val="463B9C87"/>
    <w:rsid w:val="4660A19B"/>
    <w:rsid w:val="467028BF"/>
    <w:rsid w:val="46A84675"/>
    <w:rsid w:val="46D6C9E7"/>
    <w:rsid w:val="46DAD4F2"/>
    <w:rsid w:val="46E15811"/>
    <w:rsid w:val="46E1C68D"/>
    <w:rsid w:val="47449DDC"/>
    <w:rsid w:val="476706B6"/>
    <w:rsid w:val="4774C6E8"/>
    <w:rsid w:val="47A72919"/>
    <w:rsid w:val="483F3108"/>
    <w:rsid w:val="485A4F8E"/>
    <w:rsid w:val="48847EA6"/>
    <w:rsid w:val="488A78CE"/>
    <w:rsid w:val="489D61AB"/>
    <w:rsid w:val="48A8D0AF"/>
    <w:rsid w:val="48B74203"/>
    <w:rsid w:val="48C99EA4"/>
    <w:rsid w:val="48DE7F4E"/>
    <w:rsid w:val="48E72F27"/>
    <w:rsid w:val="48F80BE0"/>
    <w:rsid w:val="48FAC54C"/>
    <w:rsid w:val="48FFD2D4"/>
    <w:rsid w:val="492542F2"/>
    <w:rsid w:val="494D6D4C"/>
    <w:rsid w:val="495628E4"/>
    <w:rsid w:val="4962C2E6"/>
    <w:rsid w:val="49753B21"/>
    <w:rsid w:val="49A04624"/>
    <w:rsid w:val="49B4B3D2"/>
    <w:rsid w:val="49CC89F0"/>
    <w:rsid w:val="49D360B7"/>
    <w:rsid w:val="49E08A79"/>
    <w:rsid w:val="49E6CA37"/>
    <w:rsid w:val="49F695B3"/>
    <w:rsid w:val="49F95C5B"/>
    <w:rsid w:val="4A057B72"/>
    <w:rsid w:val="4A2F9F76"/>
    <w:rsid w:val="4A3D80D5"/>
    <w:rsid w:val="4A672016"/>
    <w:rsid w:val="4A830C32"/>
    <w:rsid w:val="4B1D4172"/>
    <w:rsid w:val="4B375FB7"/>
    <w:rsid w:val="4B6D8F9A"/>
    <w:rsid w:val="4BA53393"/>
    <w:rsid w:val="4BB09EEF"/>
    <w:rsid w:val="4BB2E210"/>
    <w:rsid w:val="4BCDCDC5"/>
    <w:rsid w:val="4BE5E59F"/>
    <w:rsid w:val="4C550327"/>
    <w:rsid w:val="4C5818FB"/>
    <w:rsid w:val="4C64972D"/>
    <w:rsid w:val="4C85739C"/>
    <w:rsid w:val="4C9651AC"/>
    <w:rsid w:val="4CBD0F73"/>
    <w:rsid w:val="4CC29189"/>
    <w:rsid w:val="4CE48D10"/>
    <w:rsid w:val="4CE70830"/>
    <w:rsid w:val="4CF5B68F"/>
    <w:rsid w:val="4CFE6FE6"/>
    <w:rsid w:val="4D0D0854"/>
    <w:rsid w:val="4D174E98"/>
    <w:rsid w:val="4D2487BF"/>
    <w:rsid w:val="4D603D1F"/>
    <w:rsid w:val="4D78F5ED"/>
    <w:rsid w:val="4D98848A"/>
    <w:rsid w:val="4DA58F14"/>
    <w:rsid w:val="4DB69666"/>
    <w:rsid w:val="4DE79164"/>
    <w:rsid w:val="4DEC3596"/>
    <w:rsid w:val="4E2A28F4"/>
    <w:rsid w:val="4EA93E23"/>
    <w:rsid w:val="4EC65994"/>
    <w:rsid w:val="4F04D48A"/>
    <w:rsid w:val="4F2F7C10"/>
    <w:rsid w:val="4F5535C4"/>
    <w:rsid w:val="4F6BE28E"/>
    <w:rsid w:val="4FD4A693"/>
    <w:rsid w:val="4FE4FDC8"/>
    <w:rsid w:val="4FFD1C9B"/>
    <w:rsid w:val="4FFE8256"/>
    <w:rsid w:val="500243C2"/>
    <w:rsid w:val="502D4DE7"/>
    <w:rsid w:val="503BA190"/>
    <w:rsid w:val="50596120"/>
    <w:rsid w:val="50702236"/>
    <w:rsid w:val="50E5FBAA"/>
    <w:rsid w:val="513C20B4"/>
    <w:rsid w:val="51CC90BD"/>
    <w:rsid w:val="51E83A39"/>
    <w:rsid w:val="51E88B95"/>
    <w:rsid w:val="520532A2"/>
    <w:rsid w:val="5219A0BB"/>
    <w:rsid w:val="5233746A"/>
    <w:rsid w:val="5245DD06"/>
    <w:rsid w:val="525EA7F3"/>
    <w:rsid w:val="52628582"/>
    <w:rsid w:val="528C9DAB"/>
    <w:rsid w:val="52A70C10"/>
    <w:rsid w:val="52D92343"/>
    <w:rsid w:val="52F94532"/>
    <w:rsid w:val="532B61A5"/>
    <w:rsid w:val="532F0F7E"/>
    <w:rsid w:val="53361BFE"/>
    <w:rsid w:val="533AF2EF"/>
    <w:rsid w:val="5340EE61"/>
    <w:rsid w:val="536944F4"/>
    <w:rsid w:val="537DC2FB"/>
    <w:rsid w:val="53CBF169"/>
    <w:rsid w:val="5464DF91"/>
    <w:rsid w:val="5469EE80"/>
    <w:rsid w:val="5494421F"/>
    <w:rsid w:val="54DE250B"/>
    <w:rsid w:val="5545D2C3"/>
    <w:rsid w:val="55B6EC9A"/>
    <w:rsid w:val="55F1FA3A"/>
    <w:rsid w:val="55F96220"/>
    <w:rsid w:val="561EF4EE"/>
    <w:rsid w:val="566C34CF"/>
    <w:rsid w:val="56B8CA62"/>
    <w:rsid w:val="5715F846"/>
    <w:rsid w:val="577240BB"/>
    <w:rsid w:val="57D18128"/>
    <w:rsid w:val="57DB3641"/>
    <w:rsid w:val="5806BEC1"/>
    <w:rsid w:val="584A126B"/>
    <w:rsid w:val="58975E94"/>
    <w:rsid w:val="589DA082"/>
    <w:rsid w:val="58A6226A"/>
    <w:rsid w:val="58CC7519"/>
    <w:rsid w:val="58D75B8C"/>
    <w:rsid w:val="58E89E91"/>
    <w:rsid w:val="58F6027C"/>
    <w:rsid w:val="59290FAD"/>
    <w:rsid w:val="59359A4C"/>
    <w:rsid w:val="59684A80"/>
    <w:rsid w:val="5968FE05"/>
    <w:rsid w:val="597C28C1"/>
    <w:rsid w:val="59E52923"/>
    <w:rsid w:val="59F6199A"/>
    <w:rsid w:val="5A37FB08"/>
    <w:rsid w:val="5A472973"/>
    <w:rsid w:val="5A719C49"/>
    <w:rsid w:val="5AB9E830"/>
    <w:rsid w:val="5ADF7FF3"/>
    <w:rsid w:val="5AE39EF5"/>
    <w:rsid w:val="5B4C3089"/>
    <w:rsid w:val="5B4FB534"/>
    <w:rsid w:val="5B9668FE"/>
    <w:rsid w:val="5BA8F605"/>
    <w:rsid w:val="5BBD04FE"/>
    <w:rsid w:val="5BE6B8A8"/>
    <w:rsid w:val="5BF44A72"/>
    <w:rsid w:val="5C123B6C"/>
    <w:rsid w:val="5C3F8278"/>
    <w:rsid w:val="5C3F9C64"/>
    <w:rsid w:val="5C472B79"/>
    <w:rsid w:val="5C8BDA8B"/>
    <w:rsid w:val="5C9A72F8"/>
    <w:rsid w:val="5CAABC47"/>
    <w:rsid w:val="5CFC5878"/>
    <w:rsid w:val="5D0877AC"/>
    <w:rsid w:val="5D2EAF25"/>
    <w:rsid w:val="5D36B0F8"/>
    <w:rsid w:val="5D5FCED7"/>
    <w:rsid w:val="5D80B99F"/>
    <w:rsid w:val="5DC6B54B"/>
    <w:rsid w:val="5DCC4FAC"/>
    <w:rsid w:val="5DCFC1E8"/>
    <w:rsid w:val="5DF1E35D"/>
    <w:rsid w:val="5E09A7B8"/>
    <w:rsid w:val="5E80CF48"/>
    <w:rsid w:val="5ECDDDC8"/>
    <w:rsid w:val="5F15071A"/>
    <w:rsid w:val="5F27F016"/>
    <w:rsid w:val="5F2C9E40"/>
    <w:rsid w:val="5FA548F6"/>
    <w:rsid w:val="5FD6D5FF"/>
    <w:rsid w:val="5FE669FD"/>
    <w:rsid w:val="607F6B4D"/>
    <w:rsid w:val="60C77EBD"/>
    <w:rsid w:val="610FBAB2"/>
    <w:rsid w:val="61331274"/>
    <w:rsid w:val="613380E3"/>
    <w:rsid w:val="61583EB9"/>
    <w:rsid w:val="6172A8AB"/>
    <w:rsid w:val="61C4C71E"/>
    <w:rsid w:val="61CC1FD6"/>
    <w:rsid w:val="61D667BD"/>
    <w:rsid w:val="6200C4BD"/>
    <w:rsid w:val="6248EA8E"/>
    <w:rsid w:val="6250D39E"/>
    <w:rsid w:val="626CD2D5"/>
    <w:rsid w:val="627A4DC3"/>
    <w:rsid w:val="628E2B82"/>
    <w:rsid w:val="629141BA"/>
    <w:rsid w:val="62D7FF15"/>
    <w:rsid w:val="62E179CB"/>
    <w:rsid w:val="62FE6DE1"/>
    <w:rsid w:val="63268E73"/>
    <w:rsid w:val="63676D4C"/>
    <w:rsid w:val="637DA66B"/>
    <w:rsid w:val="6381C842"/>
    <w:rsid w:val="63BEA415"/>
    <w:rsid w:val="63CA68A3"/>
    <w:rsid w:val="63EE13EE"/>
    <w:rsid w:val="64241613"/>
    <w:rsid w:val="643D22FB"/>
    <w:rsid w:val="646D2536"/>
    <w:rsid w:val="64738189"/>
    <w:rsid w:val="64C5954B"/>
    <w:rsid w:val="6533ABDE"/>
    <w:rsid w:val="65480B5E"/>
    <w:rsid w:val="65AEA74D"/>
    <w:rsid w:val="65EBD206"/>
    <w:rsid w:val="66075F00"/>
    <w:rsid w:val="664C02BF"/>
    <w:rsid w:val="669C6852"/>
    <w:rsid w:val="66D8472D"/>
    <w:rsid w:val="66FE6D62"/>
    <w:rsid w:val="673869AB"/>
    <w:rsid w:val="675C754C"/>
    <w:rsid w:val="676F7D94"/>
    <w:rsid w:val="677031B2"/>
    <w:rsid w:val="677F4AE9"/>
    <w:rsid w:val="6785E14B"/>
    <w:rsid w:val="67C57BAE"/>
    <w:rsid w:val="68345F8F"/>
    <w:rsid w:val="68981061"/>
    <w:rsid w:val="68BE791A"/>
    <w:rsid w:val="68CBCAE8"/>
    <w:rsid w:val="694BDD7B"/>
    <w:rsid w:val="6958A314"/>
    <w:rsid w:val="69918257"/>
    <w:rsid w:val="69A954A1"/>
    <w:rsid w:val="69D95E02"/>
    <w:rsid w:val="6A1CB4D9"/>
    <w:rsid w:val="6A6F4F65"/>
    <w:rsid w:val="6A774E91"/>
    <w:rsid w:val="6A9B71BE"/>
    <w:rsid w:val="6AB77C6E"/>
    <w:rsid w:val="6AB8B9E5"/>
    <w:rsid w:val="6AD24350"/>
    <w:rsid w:val="6AF81DB2"/>
    <w:rsid w:val="6B78C333"/>
    <w:rsid w:val="6B83C2C1"/>
    <w:rsid w:val="6B8B6F87"/>
    <w:rsid w:val="6BE536F3"/>
    <w:rsid w:val="6BE74FFA"/>
    <w:rsid w:val="6BF1F675"/>
    <w:rsid w:val="6C2FACB9"/>
    <w:rsid w:val="6C4807CB"/>
    <w:rsid w:val="6C4A99CD"/>
    <w:rsid w:val="6C75FABE"/>
    <w:rsid w:val="6C8A13FC"/>
    <w:rsid w:val="6CC1CB22"/>
    <w:rsid w:val="6CDDCC65"/>
    <w:rsid w:val="6D359143"/>
    <w:rsid w:val="6D3BF95C"/>
    <w:rsid w:val="6D3ECC2D"/>
    <w:rsid w:val="6D760B93"/>
    <w:rsid w:val="6D91720A"/>
    <w:rsid w:val="6D99E95A"/>
    <w:rsid w:val="6DABAEE1"/>
    <w:rsid w:val="6DD5F797"/>
    <w:rsid w:val="6E825E7D"/>
    <w:rsid w:val="6E8A71A3"/>
    <w:rsid w:val="6ED6BCD4"/>
    <w:rsid w:val="6EDF2D5C"/>
    <w:rsid w:val="6EF643D1"/>
    <w:rsid w:val="6F012BC7"/>
    <w:rsid w:val="6F2FA5BB"/>
    <w:rsid w:val="6F4BFFB2"/>
    <w:rsid w:val="6F7D44E9"/>
    <w:rsid w:val="6FB5557A"/>
    <w:rsid w:val="6FDA445D"/>
    <w:rsid w:val="6FF44F49"/>
    <w:rsid w:val="700B286F"/>
    <w:rsid w:val="7021DA51"/>
    <w:rsid w:val="70B27796"/>
    <w:rsid w:val="71602AB2"/>
    <w:rsid w:val="71B14E6F"/>
    <w:rsid w:val="71B5C290"/>
    <w:rsid w:val="71D4AE5A"/>
    <w:rsid w:val="7221E339"/>
    <w:rsid w:val="724A68E9"/>
    <w:rsid w:val="72540DFF"/>
    <w:rsid w:val="729AFFD9"/>
    <w:rsid w:val="72B866A2"/>
    <w:rsid w:val="72BB8929"/>
    <w:rsid w:val="72CCA836"/>
    <w:rsid w:val="72ED6C36"/>
    <w:rsid w:val="731481B2"/>
    <w:rsid w:val="731ECFE1"/>
    <w:rsid w:val="7323F900"/>
    <w:rsid w:val="73539F9E"/>
    <w:rsid w:val="73879186"/>
    <w:rsid w:val="738EAEDF"/>
    <w:rsid w:val="73B7BA87"/>
    <w:rsid w:val="73B83374"/>
    <w:rsid w:val="73FEA353"/>
    <w:rsid w:val="741FF7AE"/>
    <w:rsid w:val="7445D660"/>
    <w:rsid w:val="74855E5F"/>
    <w:rsid w:val="748DE359"/>
    <w:rsid w:val="749CC0AE"/>
    <w:rsid w:val="751CA50C"/>
    <w:rsid w:val="752C7E4D"/>
    <w:rsid w:val="7560E974"/>
    <w:rsid w:val="756F7EE7"/>
    <w:rsid w:val="75892438"/>
    <w:rsid w:val="75A0B8B9"/>
    <w:rsid w:val="75D76F1D"/>
    <w:rsid w:val="760176E5"/>
    <w:rsid w:val="769C9EA2"/>
    <w:rsid w:val="76C04E47"/>
    <w:rsid w:val="76C9B896"/>
    <w:rsid w:val="77045C4A"/>
    <w:rsid w:val="7706C4A0"/>
    <w:rsid w:val="77653D06"/>
    <w:rsid w:val="776B4281"/>
    <w:rsid w:val="78139091"/>
    <w:rsid w:val="785915C2"/>
    <w:rsid w:val="78F1B2EB"/>
    <w:rsid w:val="79297116"/>
    <w:rsid w:val="792B09E1"/>
    <w:rsid w:val="7966E70F"/>
    <w:rsid w:val="79A55012"/>
    <w:rsid w:val="79C5EC95"/>
    <w:rsid w:val="79DE36F2"/>
    <w:rsid w:val="7A147CFF"/>
    <w:rsid w:val="7A427BA2"/>
    <w:rsid w:val="7A50A738"/>
    <w:rsid w:val="7A9AAB3C"/>
    <w:rsid w:val="7AAAD15D"/>
    <w:rsid w:val="7AB56723"/>
    <w:rsid w:val="7AF5F2C9"/>
    <w:rsid w:val="7B028A02"/>
    <w:rsid w:val="7B0A3628"/>
    <w:rsid w:val="7B4C96C9"/>
    <w:rsid w:val="7B52DDBC"/>
    <w:rsid w:val="7B728888"/>
    <w:rsid w:val="7B78792B"/>
    <w:rsid w:val="7B87B5C6"/>
    <w:rsid w:val="7B93C0CD"/>
    <w:rsid w:val="7BA8C3B2"/>
    <w:rsid w:val="7C4B0BBA"/>
    <w:rsid w:val="7C5141F4"/>
    <w:rsid w:val="7C5CC86F"/>
    <w:rsid w:val="7C6D01A0"/>
    <w:rsid w:val="7C7F40D4"/>
    <w:rsid w:val="7CA369F2"/>
    <w:rsid w:val="7CF3588D"/>
    <w:rsid w:val="7D04C436"/>
    <w:rsid w:val="7D0D8660"/>
    <w:rsid w:val="7D1F25EB"/>
    <w:rsid w:val="7D56AFF6"/>
    <w:rsid w:val="7D89A070"/>
    <w:rsid w:val="7DA4B486"/>
    <w:rsid w:val="7DB6487D"/>
    <w:rsid w:val="7DDA6C60"/>
    <w:rsid w:val="7DDE7A45"/>
    <w:rsid w:val="7E095C51"/>
    <w:rsid w:val="7E1050EE"/>
    <w:rsid w:val="7E6D6C50"/>
    <w:rsid w:val="7E837A26"/>
    <w:rsid w:val="7EC7439A"/>
    <w:rsid w:val="7EC94201"/>
    <w:rsid w:val="7ED9AE6C"/>
    <w:rsid w:val="7F64965E"/>
    <w:rsid w:val="7F89CF66"/>
    <w:rsid w:val="7FAE01DA"/>
    <w:rsid w:val="7FD8458D"/>
    <w:rsid w:val="7FDFC0EC"/>
    <w:rsid w:val="7FE8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66DD0"/>
  <w15:chartTrackingRefBased/>
  <w15:docId w15:val="{005B7579-02B9-484F-9B3A-B2CBC01E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87B"/>
  </w:style>
  <w:style w:type="paragraph" w:styleId="Heading1">
    <w:name w:val="heading 1"/>
    <w:basedOn w:val="Normal"/>
    <w:next w:val="Normal"/>
    <w:link w:val="Heading1Char"/>
    <w:uiPriority w:val="9"/>
    <w:qFormat/>
    <w:rsid w:val="00BB08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08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08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08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B08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8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8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8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8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8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08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08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08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B08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8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8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8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87B"/>
    <w:rPr>
      <w:rFonts w:eastAsiaTheme="majorEastAsia" w:cstheme="majorBidi"/>
      <w:color w:val="272727" w:themeColor="text1" w:themeTint="D8"/>
    </w:rPr>
  </w:style>
  <w:style w:type="paragraph" w:styleId="Title">
    <w:name w:val="Title"/>
    <w:basedOn w:val="Normal"/>
    <w:next w:val="Normal"/>
    <w:link w:val="TitleChar"/>
    <w:uiPriority w:val="10"/>
    <w:qFormat/>
    <w:rsid w:val="00BB08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8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8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8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8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087B"/>
    <w:rPr>
      <w:i/>
      <w:iCs/>
      <w:color w:val="404040" w:themeColor="text1" w:themeTint="BF"/>
    </w:rPr>
  </w:style>
  <w:style w:type="paragraph" w:styleId="ListParagraph">
    <w:name w:val="List Paragraph"/>
    <w:basedOn w:val="Normal"/>
    <w:uiPriority w:val="34"/>
    <w:qFormat/>
    <w:rsid w:val="00BB087B"/>
    <w:pPr>
      <w:ind w:left="720"/>
      <w:contextualSpacing/>
    </w:pPr>
  </w:style>
  <w:style w:type="character" w:styleId="IntenseEmphasis">
    <w:name w:val="Intense Emphasis"/>
    <w:basedOn w:val="DefaultParagraphFont"/>
    <w:uiPriority w:val="21"/>
    <w:qFormat/>
    <w:rsid w:val="00BB087B"/>
    <w:rPr>
      <w:i/>
      <w:iCs/>
      <w:color w:val="0F4761" w:themeColor="accent1" w:themeShade="BF"/>
    </w:rPr>
  </w:style>
  <w:style w:type="paragraph" w:styleId="IntenseQuote">
    <w:name w:val="Intense Quote"/>
    <w:basedOn w:val="Normal"/>
    <w:next w:val="Normal"/>
    <w:link w:val="IntenseQuoteChar"/>
    <w:uiPriority w:val="30"/>
    <w:qFormat/>
    <w:rsid w:val="00BB08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87B"/>
    <w:rPr>
      <w:i/>
      <w:iCs/>
      <w:color w:val="0F4761" w:themeColor="accent1" w:themeShade="BF"/>
    </w:rPr>
  </w:style>
  <w:style w:type="character" w:styleId="IntenseReference">
    <w:name w:val="Intense Reference"/>
    <w:basedOn w:val="DefaultParagraphFont"/>
    <w:uiPriority w:val="32"/>
    <w:qFormat/>
    <w:rsid w:val="00BB087B"/>
    <w:rPr>
      <w:b/>
      <w:bCs/>
      <w:smallCaps/>
      <w:color w:val="0F4761" w:themeColor="accent1" w:themeShade="BF"/>
      <w:spacing w:val="5"/>
    </w:rPr>
  </w:style>
  <w:style w:type="paragraph" w:styleId="Footer">
    <w:name w:val="footer"/>
    <w:basedOn w:val="Normal"/>
    <w:link w:val="FooterChar"/>
    <w:uiPriority w:val="99"/>
    <w:unhideWhenUsed/>
    <w:rsid w:val="00BB087B"/>
    <w:pPr>
      <w:tabs>
        <w:tab w:val="center" w:pos="4680"/>
        <w:tab w:val="right" w:pos="9360"/>
      </w:tabs>
    </w:pPr>
  </w:style>
  <w:style w:type="character" w:customStyle="1" w:styleId="FooterChar">
    <w:name w:val="Footer Char"/>
    <w:basedOn w:val="DefaultParagraphFont"/>
    <w:link w:val="Footer"/>
    <w:uiPriority w:val="99"/>
    <w:rsid w:val="00BB087B"/>
  </w:style>
  <w:style w:type="character" w:styleId="PageNumber">
    <w:name w:val="page number"/>
    <w:basedOn w:val="DefaultParagraphFont"/>
    <w:uiPriority w:val="99"/>
    <w:semiHidden/>
    <w:unhideWhenUsed/>
    <w:rsid w:val="00BB087B"/>
  </w:style>
  <w:style w:type="paragraph" w:styleId="NormalWeb">
    <w:name w:val="Normal (Web)"/>
    <w:basedOn w:val="Normal"/>
    <w:uiPriority w:val="99"/>
    <w:unhideWhenUsed/>
    <w:rsid w:val="00BB087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75376"/>
    <w:rPr>
      <w:b/>
      <w:bCs/>
    </w:rPr>
  </w:style>
  <w:style w:type="character" w:customStyle="1" w:styleId="line-clamp-1">
    <w:name w:val="line-clamp-1"/>
    <w:basedOn w:val="DefaultParagraphFont"/>
    <w:rsid w:val="00C77FE1"/>
  </w:style>
  <w:style w:type="character" w:styleId="HTMLCode">
    <w:name w:val="HTML Code"/>
    <w:basedOn w:val="DefaultParagraphFont"/>
    <w:uiPriority w:val="99"/>
    <w:semiHidden/>
    <w:unhideWhenUsed/>
    <w:rsid w:val="00C77FE1"/>
    <w:rPr>
      <w:rFonts w:ascii="Courier New" w:eastAsia="Times New Roman" w:hAnsi="Courier New" w:cs="Courier New"/>
      <w:sz w:val="20"/>
      <w:szCs w:val="20"/>
    </w:rPr>
  </w:style>
  <w:style w:type="table" w:styleId="TableGrid">
    <w:name w:val="Table Grid"/>
    <w:basedOn w:val="TableNormal"/>
    <w:uiPriority w:val="39"/>
    <w:rsid w:val="00EF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Grid1"/>
    <w:uiPriority w:val="43"/>
    <w:rsid w:val="00EF1B7C"/>
    <w:tblPr>
      <w:tblStyleRowBandSize w:val="1"/>
      <w:tblStyleColBandSize w:val="1"/>
    </w:tblPr>
    <w:tcPr>
      <w:shd w:val="clear" w:color="auto" w:fill="auto"/>
    </w:tcPr>
    <w:tblStylePr w:type="firstRow">
      <w:rPr>
        <w:b/>
        <w:bCs/>
        <w:caps/>
      </w:rPr>
      <w:tblPr/>
      <w:tcPr>
        <w:tcBorders>
          <w:bottom w:val="single" w:sz="4" w:space="0" w:color="7F7F7F" w:themeColor="text1" w:themeTint="80"/>
        </w:tcBorders>
      </w:tcPr>
    </w:tblStylePr>
    <w:tblStylePr w:type="lastRow">
      <w:rPr>
        <w:b/>
        <w:bCs/>
        <w:i/>
        <w:iCs/>
        <w:caps/>
      </w:rPr>
      <w:tblPr/>
      <w:tcPr>
        <w:tcBorders>
          <w:top w:val="nil"/>
          <w:tl2br w:val="none" w:sz="0" w:space="0" w:color="auto"/>
          <w:tr2bl w:val="none" w:sz="0" w:space="0" w:color="auto"/>
        </w:tcBorders>
      </w:tcPr>
    </w:tblStylePr>
    <w:tblStylePr w:type="firstCol">
      <w:rPr>
        <w:b/>
        <w:bCs/>
        <w:caps/>
      </w:rPr>
      <w:tblPr/>
      <w:tcPr>
        <w:tcBorders>
          <w:right w:val="single" w:sz="4" w:space="0" w:color="7F7F7F" w:themeColor="text1" w:themeTint="80"/>
        </w:tcBorders>
      </w:tcPr>
    </w:tblStylePr>
    <w:tblStylePr w:type="lastCol">
      <w:rPr>
        <w:b/>
        <w:bCs/>
        <w:i/>
        <w:iCs/>
        <w:caps/>
      </w:rPr>
      <w:tblPr/>
      <w:tcPr>
        <w:tcBorders>
          <w:left w:val="nil"/>
          <w:tl2br w:val="none" w:sz="0" w:space="0" w:color="auto"/>
          <w:tr2bl w:val="none" w:sz="0" w:space="0" w:color="auto"/>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1">
    <w:name w:val="Table Grid 1"/>
    <w:basedOn w:val="TableNormal"/>
    <w:uiPriority w:val="99"/>
    <w:semiHidden/>
    <w:unhideWhenUsed/>
    <w:rsid w:val="00EF1B7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paragraph" w:styleId="CommentText">
    <w:name w:val="annotation text"/>
    <w:basedOn w:val="Normal"/>
    <w:link w:val="CommentTextChar"/>
    <w:uiPriority w:val="99"/>
    <w:unhideWhenUsed/>
    <w:rsid w:val="00142EEF"/>
    <w:rPr>
      <w:sz w:val="20"/>
      <w:szCs w:val="20"/>
    </w:rPr>
  </w:style>
  <w:style w:type="character" w:customStyle="1" w:styleId="CommentTextChar">
    <w:name w:val="Comment Text Char"/>
    <w:basedOn w:val="DefaultParagraphFont"/>
    <w:link w:val="CommentText"/>
    <w:uiPriority w:val="99"/>
    <w:rsid w:val="00142EEF"/>
    <w:rPr>
      <w:sz w:val="20"/>
      <w:szCs w:val="20"/>
    </w:rPr>
  </w:style>
  <w:style w:type="character" w:styleId="CommentReference">
    <w:name w:val="annotation reference"/>
    <w:basedOn w:val="DefaultParagraphFont"/>
    <w:uiPriority w:val="99"/>
    <w:semiHidden/>
    <w:unhideWhenUsed/>
    <w:rsid w:val="00142EEF"/>
    <w:rPr>
      <w:sz w:val="16"/>
      <w:szCs w:val="16"/>
    </w:rPr>
  </w:style>
  <w:style w:type="table" w:customStyle="1" w:styleId="TableGrid10">
    <w:name w:val="Table Grid1"/>
    <w:basedOn w:val="TableNormal"/>
    <w:next w:val="TableGrid"/>
    <w:uiPriority w:val="59"/>
    <w:rsid w:val="00965D7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E81D5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902245"/>
    <w:rPr>
      <w:b/>
      <w:bCs/>
    </w:rPr>
  </w:style>
  <w:style w:type="character" w:customStyle="1" w:styleId="CommentSubjectChar">
    <w:name w:val="Comment Subject Char"/>
    <w:basedOn w:val="CommentTextChar"/>
    <w:link w:val="CommentSubject"/>
    <w:uiPriority w:val="99"/>
    <w:semiHidden/>
    <w:rsid w:val="00902245"/>
    <w:rPr>
      <w:b/>
      <w:bCs/>
      <w:sz w:val="20"/>
      <w:szCs w:val="20"/>
    </w:rPr>
  </w:style>
  <w:style w:type="paragraph" w:styleId="Revision">
    <w:name w:val="Revision"/>
    <w:hidden/>
    <w:uiPriority w:val="99"/>
    <w:semiHidden/>
    <w:rsid w:val="000D200D"/>
  </w:style>
  <w:style w:type="paragraph" w:styleId="Caption">
    <w:name w:val="caption"/>
    <w:basedOn w:val="Normal"/>
    <w:next w:val="Normal"/>
    <w:uiPriority w:val="35"/>
    <w:unhideWhenUsed/>
    <w:qFormat/>
    <w:rsid w:val="00E27945"/>
    <w:pPr>
      <w:spacing w:after="200"/>
    </w:pPr>
    <w:rPr>
      <w:i/>
      <w:iCs/>
      <w:color w:val="0E2841" w:themeColor="text2"/>
      <w:sz w:val="22"/>
      <w:szCs w:val="18"/>
    </w:rPr>
  </w:style>
  <w:style w:type="character" w:styleId="Mention">
    <w:name w:val="Mention"/>
    <w:basedOn w:val="DefaultParagraphFont"/>
    <w:uiPriority w:val="99"/>
    <w:unhideWhenUsed/>
    <w:rsid w:val="00B925C3"/>
    <w:rPr>
      <w:color w:val="2B579A"/>
      <w:shd w:val="clear" w:color="auto" w:fill="E1DFDD"/>
    </w:rPr>
  </w:style>
  <w:style w:type="table" w:styleId="PlainTable5">
    <w:name w:val="Plain Table 5"/>
    <w:basedOn w:val="TableNormal"/>
    <w:uiPriority w:val="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Pr>
      <w:color w:val="467886" w:themeColor="hyperlink"/>
      <w:u w:val="single"/>
    </w:rPr>
  </w:style>
  <w:style w:type="paragraph" w:styleId="NoSpacing">
    <w:name w:val="No Spacing"/>
    <w:uiPriority w:val="1"/>
    <w:qFormat/>
    <w:rsid w:val="008348A0"/>
    <w:rPr>
      <w:color w:val="0E2841" w:themeColor="text2"/>
      <w:kern w:val="0"/>
      <w:sz w:val="20"/>
      <w:szCs w:val="20"/>
      <w14:ligatures w14:val="none"/>
    </w:rPr>
  </w:style>
  <w:style w:type="paragraph" w:styleId="TOCHeading">
    <w:name w:val="TOC Heading"/>
    <w:basedOn w:val="Heading1"/>
    <w:next w:val="Normal"/>
    <w:uiPriority w:val="39"/>
    <w:unhideWhenUsed/>
    <w:qFormat/>
    <w:rsid w:val="00DC6F6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C6F60"/>
    <w:pPr>
      <w:spacing w:after="100"/>
    </w:pPr>
  </w:style>
  <w:style w:type="paragraph" w:styleId="TOC2">
    <w:name w:val="toc 2"/>
    <w:basedOn w:val="Normal"/>
    <w:next w:val="Normal"/>
    <w:autoRedefine/>
    <w:uiPriority w:val="39"/>
    <w:unhideWhenUsed/>
    <w:rsid w:val="00DC6F60"/>
    <w:pPr>
      <w:spacing w:after="100"/>
      <w:ind w:left="240"/>
    </w:pPr>
  </w:style>
  <w:style w:type="paragraph" w:styleId="TOC3">
    <w:name w:val="toc 3"/>
    <w:basedOn w:val="Normal"/>
    <w:next w:val="Normal"/>
    <w:autoRedefine/>
    <w:uiPriority w:val="39"/>
    <w:unhideWhenUsed/>
    <w:rsid w:val="00DC6F60"/>
    <w:pPr>
      <w:spacing w:after="100"/>
      <w:ind w:left="480"/>
    </w:pPr>
  </w:style>
  <w:style w:type="paragraph" w:styleId="TableofFigures">
    <w:name w:val="table of figures"/>
    <w:basedOn w:val="Normal"/>
    <w:next w:val="Normal"/>
    <w:uiPriority w:val="99"/>
    <w:unhideWhenUsed/>
    <w:rsid w:val="00DC6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568452">
      <w:bodyDiv w:val="1"/>
      <w:marLeft w:val="0"/>
      <w:marRight w:val="0"/>
      <w:marTop w:val="0"/>
      <w:marBottom w:val="0"/>
      <w:divBdr>
        <w:top w:val="none" w:sz="0" w:space="0" w:color="auto"/>
        <w:left w:val="none" w:sz="0" w:space="0" w:color="auto"/>
        <w:bottom w:val="none" w:sz="0" w:space="0" w:color="auto"/>
        <w:right w:val="none" w:sz="0" w:space="0" w:color="auto"/>
      </w:divBdr>
      <w:divsChild>
        <w:div w:id="620186690">
          <w:marLeft w:val="0"/>
          <w:marRight w:val="0"/>
          <w:marTop w:val="0"/>
          <w:marBottom w:val="0"/>
          <w:divBdr>
            <w:top w:val="single" w:sz="24" w:space="0" w:color="auto"/>
            <w:left w:val="single" w:sz="24" w:space="0" w:color="auto"/>
            <w:bottom w:val="single" w:sz="24" w:space="0" w:color="auto"/>
            <w:right w:val="single" w:sz="24" w:space="0" w:color="auto"/>
          </w:divBdr>
          <w:divsChild>
            <w:div w:id="12451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6707">
      <w:bodyDiv w:val="1"/>
      <w:marLeft w:val="0"/>
      <w:marRight w:val="0"/>
      <w:marTop w:val="0"/>
      <w:marBottom w:val="0"/>
      <w:divBdr>
        <w:top w:val="none" w:sz="0" w:space="0" w:color="auto"/>
        <w:left w:val="none" w:sz="0" w:space="0" w:color="auto"/>
        <w:bottom w:val="none" w:sz="0" w:space="0" w:color="auto"/>
        <w:right w:val="none" w:sz="0" w:space="0" w:color="auto"/>
      </w:divBdr>
      <w:divsChild>
        <w:div w:id="1687440016">
          <w:marLeft w:val="0"/>
          <w:marRight w:val="0"/>
          <w:marTop w:val="0"/>
          <w:marBottom w:val="0"/>
          <w:divBdr>
            <w:top w:val="single" w:sz="24" w:space="0" w:color="auto"/>
            <w:left w:val="single" w:sz="24" w:space="0" w:color="auto"/>
            <w:bottom w:val="single" w:sz="24" w:space="0" w:color="auto"/>
            <w:right w:val="single" w:sz="24" w:space="0" w:color="auto"/>
          </w:divBdr>
          <w:divsChild>
            <w:div w:id="4001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2026">
      <w:bodyDiv w:val="1"/>
      <w:marLeft w:val="0"/>
      <w:marRight w:val="0"/>
      <w:marTop w:val="0"/>
      <w:marBottom w:val="0"/>
      <w:divBdr>
        <w:top w:val="none" w:sz="0" w:space="0" w:color="auto"/>
        <w:left w:val="none" w:sz="0" w:space="0" w:color="auto"/>
        <w:bottom w:val="none" w:sz="0" w:space="0" w:color="auto"/>
        <w:right w:val="none" w:sz="0" w:space="0" w:color="auto"/>
      </w:divBdr>
      <w:divsChild>
        <w:div w:id="413165112">
          <w:marLeft w:val="0"/>
          <w:marRight w:val="0"/>
          <w:marTop w:val="0"/>
          <w:marBottom w:val="0"/>
          <w:divBdr>
            <w:top w:val="single" w:sz="24" w:space="0" w:color="auto"/>
            <w:left w:val="single" w:sz="24" w:space="0" w:color="auto"/>
            <w:bottom w:val="single" w:sz="24" w:space="0" w:color="auto"/>
            <w:right w:val="single" w:sz="24" w:space="0" w:color="auto"/>
          </w:divBdr>
          <w:divsChild>
            <w:div w:id="5157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6FF6AFD458A84F810D98EB93CD0203" ma:contentTypeVersion="11" ma:contentTypeDescription="Create a new document." ma:contentTypeScope="" ma:versionID="a539fc3812da6b37c67ba84e4483eb7c">
  <xsd:schema xmlns:xsd="http://www.w3.org/2001/XMLSchema" xmlns:xs="http://www.w3.org/2001/XMLSchema" xmlns:p="http://schemas.microsoft.com/office/2006/metadata/properties" xmlns:ns2="b7f99448-512e-4a0d-9492-2ffb2488d7c4" xmlns:ns3="dff20c2b-12bb-4f9f-a994-2e02a07c8f3d" targetNamespace="http://schemas.microsoft.com/office/2006/metadata/properties" ma:root="true" ma:fieldsID="814e317b845c1ca0dafa8213ac29091f" ns2:_="" ns3:_="">
    <xsd:import namespace="b7f99448-512e-4a0d-9492-2ffb2488d7c4"/>
    <xsd:import namespace="dff20c2b-12bb-4f9f-a994-2e02a07c8f3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f99448-512e-4a0d-9492-2ffb2488d7c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f20c2b-12bb-4f9f-a994-2e02a07c8f3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a01f374-fb74-4d37-bb25-b3200a8bfcea}" ma:internalName="TaxCatchAll" ma:showField="CatchAllData" ma:web="dff20c2b-12bb-4f9f-a994-2e02a07c8f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7f99448-512e-4a0d-9492-2ffb2488d7c4">
      <Terms xmlns="http://schemas.microsoft.com/office/infopath/2007/PartnerControls"/>
    </lcf76f155ced4ddcb4097134ff3c332f>
    <TaxCatchAll xmlns="dff20c2b-12bb-4f9f-a994-2e02a07c8f3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45A21-C389-407B-883E-3DB028703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f99448-512e-4a0d-9492-2ffb2488d7c4"/>
    <ds:schemaRef ds:uri="dff20c2b-12bb-4f9f-a994-2e02a07c8f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598629-5E64-4BC8-8190-103FDB3A1626}">
  <ds:schemaRefs>
    <ds:schemaRef ds:uri="http://schemas.microsoft.com/sharepoint/v3/contenttype/forms"/>
  </ds:schemaRefs>
</ds:datastoreItem>
</file>

<file path=customXml/itemProps3.xml><?xml version="1.0" encoding="utf-8"?>
<ds:datastoreItem xmlns:ds="http://schemas.openxmlformats.org/officeDocument/2006/customXml" ds:itemID="{C3DF2BBA-43EE-442C-8E76-0F42D9AE12B4}">
  <ds:schemaRefs>
    <ds:schemaRef ds:uri="http://schemas.microsoft.com/office/2006/metadata/properties"/>
    <ds:schemaRef ds:uri="http://schemas.microsoft.com/office/infopath/2007/PartnerControls"/>
    <ds:schemaRef ds:uri="b7f99448-512e-4a0d-9492-2ffb2488d7c4"/>
    <ds:schemaRef ds:uri="dff20c2b-12bb-4f9f-a994-2e02a07c8f3d"/>
  </ds:schemaRefs>
</ds:datastoreItem>
</file>

<file path=customXml/itemProps4.xml><?xml version="1.0" encoding="utf-8"?>
<ds:datastoreItem xmlns:ds="http://schemas.openxmlformats.org/officeDocument/2006/customXml" ds:itemID="{500EA39B-56B0-4F33-944C-B2D82FBDF4AA}">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14</Pages>
  <Words>3344</Words>
  <Characters>19062</Characters>
  <Application>Microsoft Office Word</Application>
  <DocSecurity>2</DocSecurity>
  <Lines>158</Lines>
  <Paragraphs>44</Paragraphs>
  <ScaleCrop>false</ScaleCrop>
  <Company/>
  <LinksUpToDate>false</LinksUpToDate>
  <CharactersWithSpaces>22362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Berberich</dc:creator>
  <cp:lastModifiedBy>Hunter Berberich</cp:lastModifiedBy>
  <cp:revision>3</cp:revision>
  <dcterms:created xsi:type="dcterms:W3CDTF">2024-07-22T16:58:00Z</dcterms:created>
  <dcterms:modified xsi:type="dcterms:W3CDTF">2024-07-22T17:01:00Z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0x010100E86FF6AFD458A84F810D98EB93CD0203</vt:lpwstr>
  </property>
  <property fmtid="{D5CDD505-2E9C-101B-9397-08002B2CF9AE}" pid="3" name="MediaServiceImageTags">
    <vt:lpwstr/>
  </property>
</Properties>
</file>